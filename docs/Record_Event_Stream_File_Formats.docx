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8.xml" ContentType="application/vnd.ms-office.classificationlabels+xml"/>
  <Override PartName="/docMetadata/LabelInfo13.xml" ContentType="application/vnd.ms-office.classificationlabels+xml"/>
  <Override PartName="/docMetadata/LabelInfo21.xml" ContentType="application/vnd.ms-office.classificationlabels+xml"/>
  <Override PartName="/docMetadata/LabelInfo15.xml" ContentType="application/vnd.ms-office.classificationlabels+xml"/>
  <Override PartName="/docMetadata/LabelInfo29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9.xml" ContentType="application/vnd.ms-office.classificationlabels+xml"/>
  <Override PartName="/docMetadata/LabelInfo27.xml" ContentType="application/vnd.ms-office.classificationlabels+xml"/>
  <Override PartName="/docMetadata/LabelInfo32.xml" ContentType="application/vnd.ms-office.classificationlabels+xml"/>
  <Override PartName="/docMetadata/LabelInfo10.xml" ContentType="application/vnd.ms-office.classificationlabels+xml"/>
  <Override PartName="/docMetadata/LabelInfo14.xml" ContentType="application/vnd.ms-office.classificationlabels+xml"/>
  <Override PartName="/docMetadata/LabelInfo23.xml" ContentType="application/vnd.ms-office.classificationlabels+xml"/>
  <Override PartName="/docMetadata/LabelInfo2.xml" ContentType="application/vnd.ms-office.classificationlabels+xml"/>
  <Override PartName="/docMetadata/LabelInfo5.xml" ContentType="application/vnd.ms-office.classificationlabels+xml"/>
  <Override PartName="/docMetadata/LabelInfo18.xml" ContentType="application/vnd.ms-office.classificationlabels+xml"/>
  <Override PartName="/docMetadata/LabelInfo26.xml" ContentType="application/vnd.ms-office.classificationlabels+xml"/>
  <Override PartName="/docMetadata/LabelInfo31.xml" ContentType="application/vnd.ms-office.classificationlabels+xml"/>
  <Override PartName="/docMetadata/LabelInfo0.xml" ContentType="application/vnd.ms-office.classificationlabels+xml"/>
  <Override PartName="/docMetadata/LabelInfo9.xml" ContentType="application/vnd.ms-office.classificationlabels+xml"/>
  <Override PartName="/docMetadata/LabelInfo17.xml" ContentType="application/vnd.ms-office.classificationlabels+xml"/>
  <Override PartName="/docMetadata/LabelInfo22.xml" ContentType="application/vnd.ms-office.classificationlabels+xml"/>
  <Override PartName="/docMetadata/LabelInfo30.xml" ContentType="application/vnd.ms-office.classificationlabels+xml"/>
  <Override PartName="/docMetadata/LabelInfo16.xml" ContentType="application/vnd.ms-office.classificationlabels+xml"/>
  <Override PartName="/docMetadata/LabelInfo4.xml" ContentType="application/vnd.ms-office.classificationlabels+xml"/>
  <Override PartName="/docMetadata/LabelInfo24.xml" ContentType="application/vnd.ms-office.classificationlabels+xml"/>
  <Override PartName="/docMetadata/LabelInfo.xml" ContentType="application/vnd.ms-office.classificationlabels+xml"/>
  <Override PartName="/docMetadata/LabelInfo28.xml" ContentType="application/vnd.ms-office.classificationlabels+xml"/>
  <Override PartName="/docMetadata/LabelInfo25.xml" ContentType="application/vnd.ms-office.classificationlabels+xml"/>
  <Override PartName="/docMetadata/LabelInfo20.xml" ContentType="application/vnd.ms-office.classificationlabels+xml"/>
  <Override PartName="/docMetadata/LabelInfo12.xml" ContentType="application/vnd.ms-office.classificationlabels+xml"/>
  <Override PartName="/docMetadata/LabelInfo7.xml" ContentType="application/vnd.ms-office.classificationlabels+xml"/>
  <Override PartName="/docMetadata/LabelInfo3.xml" ContentType="application/vnd.ms-office.classificationlabels+xml"/>
</Types>
</file>

<file path=_rels/.rels><?xml version="1.0" encoding="UTF-8" standalone="yes"?>
<Relationships xmlns="http://schemas.openxmlformats.org/package/2006/relationships"><Relationship Id="rId13" Type="http://schemas.microsoft.com/office/2020/02/relationships/classificationlabels" Target="docMetadata/LabelInfo8.xml"/><Relationship Id="rId18" Type="http://schemas.microsoft.com/office/2020/02/relationships/classificationlabels" Target="docMetadata/LabelInfo13.xml"/><Relationship Id="rId26" Type="http://schemas.microsoft.com/office/2020/02/relationships/classificationlabels" Target="docMetadata/LabelInfo21.xml"/><Relationship Id="rId21" Type="http://schemas.microsoft.com/office/2020/02/relationships/classificationlabels" Target="docMetadata/LabelInfo15.xml"/><Relationship Id="rId34" Type="http://schemas.microsoft.com/office/2020/02/relationships/classificationlabels" Target="docMetadata/LabelInfo29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5" Type="http://schemas.microsoft.com/office/2020/02/relationships/classificationlabels" Target="docMetadata/LabelInfo19.xml"/><Relationship Id="rId33" Type="http://schemas.microsoft.com/office/2020/02/relationships/classificationlabels" Target="docMetadata/LabelInfo27.xml"/><Relationship Id="rId38" Type="http://schemas.microsoft.com/office/2020/02/relationships/classificationlabels" Target="docMetadata/LabelInfo32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0" Type="http://schemas.microsoft.com/office/2020/02/relationships/classificationlabels" Target="docMetadata/LabelInfo14.xml"/><Relationship Id="rId29" Type="http://schemas.microsoft.com/office/2020/02/relationships/classificationlabels" Target="docMetadata/LabelInfo23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2.xml"/><Relationship Id="rId11" Type="http://schemas.microsoft.com/office/2020/02/relationships/classificationlabels" Target="docMetadata/LabelInfo5.xml"/><Relationship Id="rId24" Type="http://schemas.microsoft.com/office/2020/02/relationships/classificationlabels" Target="docMetadata/LabelInfo18.xml"/><Relationship Id="rId32" Type="http://schemas.microsoft.com/office/2020/02/relationships/classificationlabels" Target="docMetadata/LabelInfo26.xml"/><Relationship Id="rId37" Type="http://schemas.microsoft.com/office/2020/02/relationships/classificationlabels" Target="docMetadata/LabelInfo31.xml"/><Relationship Id="rId5" Type="http://schemas.microsoft.com/office/2020/02/relationships/classificationlabels" Target="docMetadata/LabelInfo0.xml"/><Relationship Id="rId15" Type="http://schemas.microsoft.com/office/2020/02/relationships/classificationlabels" Target="docMetadata/LabelInfo9.xml"/><Relationship Id="rId23" Type="http://schemas.microsoft.com/office/2020/02/relationships/classificationlabels" Target="docMetadata/LabelInfo17.xml"/><Relationship Id="rId28" Type="http://schemas.microsoft.com/office/2020/02/relationships/classificationlabels" Target="docMetadata/LabelInfo22.xml"/><Relationship Id="rId36" Type="http://schemas.microsoft.com/office/2020/02/relationships/classificationlabels" Target="docMetadata/LabelInfo30.xml"/><Relationship Id="rId19" Type="http://schemas.microsoft.com/office/2020/02/relationships/classificationlabels" Target="docMetadata/LabelInfo16.xml"/><Relationship Id="rId10" Type="http://schemas.microsoft.com/office/2020/02/relationships/classificationlabels" Target="docMetadata/LabelInfo4.xml"/><Relationship Id="rId31" Type="http://schemas.microsoft.com/office/2020/02/relationships/classificationlabels" Target="docMetadata/LabelInfo24.xml"/><Relationship Id="rId4" Type="http://schemas.openxmlformats.org/officeDocument/2006/relationships/custom-properties" Target="docProps/custom.xml"/><Relationship Id="rId35" Type="http://schemas.microsoft.com/office/2020/02/relationships/classificationlabels" Target="docMetadata/LabelInfo.xml"/><Relationship Id="rId27" Type="http://schemas.microsoft.com/office/2020/02/relationships/classificationlabels" Target="docMetadata/LabelInfo28.xml"/><Relationship Id="rId30" Type="http://schemas.microsoft.com/office/2020/02/relationships/classificationlabels" Target="docMetadata/LabelInfo25.xml"/><Relationship Id="rId22" Type="http://schemas.microsoft.com/office/2020/02/relationships/classificationlabels" Target="docMetadata/LabelInfo20.xml"/><Relationship Id="rId14" Type="http://schemas.microsoft.com/office/2020/02/relationships/classificationlabels" Target="docMetadata/LabelInfo12.xml"/><Relationship Id="rId9" Type="http://schemas.microsoft.com/office/2020/02/relationships/classificationlabels" Target="docMetadata/LabelInfo7.xml"/><Relationship Id="rId8" Type="http://schemas.microsoft.com/office/2020/02/relationships/classificationlabels" Target="docMetadata/LabelInfo3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E063" w14:textId="450913C9" w:rsidR="000A1A15" w:rsidRDefault="595FB9A6" w:rsidP="00645207">
      <w:pPr>
        <w:pStyle w:val="Title"/>
        <w:jc w:val="center"/>
        <w:rPr>
          <w:ins w:id="0" w:author="Simi Hunjan" w:date="2020-12-15T14:28:00Z"/>
          <w:b/>
          <w:bCs/>
        </w:rPr>
      </w:pPr>
      <w:r>
        <w:t xml:space="preserve">Record and Event </w:t>
      </w:r>
      <w:r w:rsidR="77B2479D">
        <w:t>Stream File Format</w:t>
      </w:r>
      <w:r w:rsidR="5A63BB51">
        <w:t>s</w:t>
      </w:r>
    </w:p>
    <w:p w14:paraId="16470FED" w14:textId="5868459F" w:rsidR="00A74813" w:rsidRPr="00A74813" w:rsidRDefault="00956FBA" w:rsidP="00A74813">
      <w:pPr>
        <w:pStyle w:val="Heading1"/>
        <w:jc w:val="right"/>
        <w:rPr>
          <w:b/>
          <w:bCs/>
          <w:sz w:val="24"/>
          <w:szCs w:val="24"/>
        </w:rPr>
      </w:pPr>
      <w:hyperlink r:id="rId11" w:history="1">
        <w:r w:rsidR="00A74813" w:rsidRPr="00A74813">
          <w:rPr>
            <w:rStyle w:val="Hyperlink"/>
            <w:b/>
            <w:bCs/>
            <w:sz w:val="24"/>
            <w:szCs w:val="24"/>
          </w:rPr>
          <w:t>Online Doc Link</w:t>
        </w:r>
      </w:hyperlink>
    </w:p>
    <w:p w14:paraId="6BF6708F" w14:textId="36AC97C4" w:rsidR="00881CCE" w:rsidRPr="00AD2D6E" w:rsidRDefault="00881CCE" w:rsidP="004E0DA8">
      <w:pPr>
        <w:pStyle w:val="Heading1"/>
        <w:rPr>
          <w:b/>
          <w:bCs/>
        </w:rPr>
      </w:pPr>
      <w:r w:rsidRPr="00AD2D6E">
        <w:rPr>
          <w:b/>
          <w:bCs/>
        </w:rPr>
        <w:t>Overview</w:t>
      </w:r>
    </w:p>
    <w:p w14:paraId="68490652" w14:textId="77777777" w:rsidR="00881CCE" w:rsidRDefault="00881CCE" w:rsidP="00881CCE"/>
    <w:p w14:paraId="5484790A" w14:textId="61499883" w:rsidR="00881CCE" w:rsidRPr="002409A3" w:rsidRDefault="00881CCE" w:rsidP="00881CCE">
      <w:pPr>
        <w:rPr>
          <w:sz w:val="24"/>
          <w:szCs w:val="24"/>
        </w:rPr>
      </w:pPr>
      <w:r w:rsidRPr="002409A3">
        <w:rPr>
          <w:sz w:val="24"/>
          <w:szCs w:val="24"/>
        </w:rPr>
        <w:t xml:space="preserve">The Hedera network produces record stream files and event stream files that captures chronological information about transactions that took place on the network. A record stream file is a file that contains a series of transactions in chronological order that occurred within a </w:t>
      </w:r>
      <w:r w:rsidR="03E59635" w:rsidRPr="5D71BFD7">
        <w:rPr>
          <w:sz w:val="24"/>
          <w:szCs w:val="24"/>
        </w:rPr>
        <w:t>two</w:t>
      </w:r>
      <w:r w:rsidRPr="002409A3">
        <w:rPr>
          <w:sz w:val="24"/>
          <w:szCs w:val="24"/>
        </w:rPr>
        <w:t xml:space="preserve"> second interval. The record stream file (.</w:t>
      </w:r>
      <w:proofErr w:type="spellStart"/>
      <w:r w:rsidRPr="002409A3">
        <w:rPr>
          <w:sz w:val="24"/>
          <w:szCs w:val="24"/>
        </w:rPr>
        <w:t>rcd</w:t>
      </w:r>
      <w:proofErr w:type="spellEnd"/>
      <w:r w:rsidRPr="002409A3">
        <w:rPr>
          <w:sz w:val="24"/>
          <w:szCs w:val="24"/>
        </w:rPr>
        <w:t>) contains a transaction record for each transaction in th</w:t>
      </w:r>
      <w:r w:rsidR="00E00E87" w:rsidRPr="002409A3">
        <w:rPr>
          <w:sz w:val="24"/>
          <w:szCs w:val="24"/>
        </w:rPr>
        <w:t>at</w:t>
      </w:r>
      <w:r w:rsidRPr="002409A3">
        <w:rPr>
          <w:sz w:val="24"/>
          <w:szCs w:val="24"/>
        </w:rPr>
        <w:t xml:space="preserve"> file. For each record stream file there is a corresponding signature file (</w:t>
      </w:r>
      <w:proofErr w:type="spellStart"/>
      <w:r w:rsidRPr="002409A3">
        <w:rPr>
          <w:sz w:val="24"/>
          <w:szCs w:val="24"/>
        </w:rPr>
        <w:t>rcd_sig</w:t>
      </w:r>
      <w:proofErr w:type="spellEnd"/>
      <w:r w:rsidRPr="002409A3">
        <w:rPr>
          <w:sz w:val="24"/>
          <w:szCs w:val="24"/>
        </w:rPr>
        <w:t>) that includes the signature generated by the node. The event stream file(.</w:t>
      </w:r>
      <w:proofErr w:type="spellStart"/>
      <w:r w:rsidRPr="002409A3">
        <w:rPr>
          <w:sz w:val="24"/>
          <w:szCs w:val="24"/>
        </w:rPr>
        <w:t>evts</w:t>
      </w:r>
      <w:proofErr w:type="spellEnd"/>
      <w:r w:rsidRPr="002409A3">
        <w:rPr>
          <w:sz w:val="24"/>
          <w:szCs w:val="24"/>
        </w:rPr>
        <w:t xml:space="preserve">) contains information about an event. Event information includes event hash data, event </w:t>
      </w:r>
      <w:proofErr w:type="spellStart"/>
      <w:r w:rsidRPr="002409A3">
        <w:rPr>
          <w:sz w:val="24"/>
          <w:szCs w:val="24"/>
        </w:rPr>
        <w:t>unhashed</w:t>
      </w:r>
      <w:proofErr w:type="spellEnd"/>
      <w:r w:rsidRPr="002409A3">
        <w:rPr>
          <w:sz w:val="24"/>
          <w:szCs w:val="24"/>
        </w:rPr>
        <w:t xml:space="preserve"> data, and consensus data. Each event stream file</w:t>
      </w:r>
      <w:r w:rsidR="00A83329" w:rsidRPr="002409A3">
        <w:rPr>
          <w:sz w:val="24"/>
          <w:szCs w:val="24"/>
        </w:rPr>
        <w:t>s</w:t>
      </w:r>
      <w:r w:rsidRPr="002409A3">
        <w:rPr>
          <w:sz w:val="24"/>
          <w:szCs w:val="24"/>
        </w:rPr>
        <w:t xml:space="preserve"> </w:t>
      </w:r>
      <w:r w:rsidR="00A83329" w:rsidRPr="002409A3">
        <w:rPr>
          <w:sz w:val="24"/>
          <w:szCs w:val="24"/>
        </w:rPr>
        <w:t>are</w:t>
      </w:r>
      <w:r w:rsidRPr="002409A3">
        <w:rPr>
          <w:sz w:val="24"/>
          <w:szCs w:val="24"/>
        </w:rPr>
        <w:t xml:space="preserve"> created in 5 second intervals. Each event stream file has a corresponding signature file </w:t>
      </w:r>
      <w:proofErr w:type="gramStart"/>
      <w:r w:rsidRPr="002409A3">
        <w:rPr>
          <w:sz w:val="24"/>
          <w:szCs w:val="24"/>
        </w:rPr>
        <w:t>(.</w:t>
      </w:r>
      <w:proofErr w:type="spellStart"/>
      <w:r w:rsidRPr="002409A3">
        <w:rPr>
          <w:sz w:val="24"/>
          <w:szCs w:val="24"/>
        </w:rPr>
        <w:t>evts</w:t>
      </w:r>
      <w:proofErr w:type="gramEnd"/>
      <w:r w:rsidRPr="002409A3">
        <w:rPr>
          <w:sz w:val="24"/>
          <w:szCs w:val="24"/>
        </w:rPr>
        <w:t>_sig</w:t>
      </w:r>
      <w:proofErr w:type="spellEnd"/>
      <w:r w:rsidRPr="002409A3">
        <w:rPr>
          <w:sz w:val="24"/>
          <w:szCs w:val="24"/>
        </w:rPr>
        <w:t xml:space="preserve">) that includes the node signature. </w:t>
      </w:r>
    </w:p>
    <w:p w14:paraId="550640F2" w14:textId="02041A5A" w:rsidR="00881CCE" w:rsidRPr="002409A3" w:rsidRDefault="00881CCE" w:rsidP="003A17B0">
      <w:pPr>
        <w:rPr>
          <w:sz w:val="24"/>
          <w:szCs w:val="24"/>
        </w:rPr>
      </w:pPr>
      <w:r w:rsidRPr="002409A3">
        <w:rPr>
          <w:sz w:val="24"/>
          <w:szCs w:val="24"/>
        </w:rPr>
        <w:t xml:space="preserve">The record stream file and event stream file </w:t>
      </w:r>
      <w:r w:rsidR="5869F4A9" w:rsidRPr="6CE2252C">
        <w:rPr>
          <w:sz w:val="24"/>
          <w:szCs w:val="24"/>
        </w:rPr>
        <w:t>formats</w:t>
      </w:r>
      <w:r w:rsidRPr="6CE2252C">
        <w:rPr>
          <w:sz w:val="24"/>
          <w:szCs w:val="24"/>
        </w:rPr>
        <w:t xml:space="preserve"> </w:t>
      </w:r>
      <w:r w:rsidRPr="002409A3">
        <w:rPr>
          <w:sz w:val="24"/>
          <w:szCs w:val="24"/>
        </w:rPr>
        <w:t xml:space="preserve">will both be updated to version 5 in a future </w:t>
      </w:r>
      <w:proofErr w:type="spellStart"/>
      <w:r w:rsidRPr="002409A3">
        <w:rPr>
          <w:sz w:val="24"/>
          <w:szCs w:val="24"/>
        </w:rPr>
        <w:t>mainnet</w:t>
      </w:r>
      <w:proofErr w:type="spellEnd"/>
      <w:r w:rsidRPr="002409A3">
        <w:rPr>
          <w:sz w:val="24"/>
          <w:szCs w:val="24"/>
        </w:rPr>
        <w:t xml:space="preserve"> release.</w:t>
      </w:r>
    </w:p>
    <w:p w14:paraId="48DD668E" w14:textId="1C67CBE8" w:rsidR="7159D99A" w:rsidRDefault="7159D99A" w:rsidP="4B8BF116">
      <w:pPr>
        <w:pStyle w:val="Heading1"/>
        <w:rPr>
          <w:b/>
          <w:bCs/>
        </w:rPr>
      </w:pPr>
      <w:r w:rsidRPr="4B8BF116">
        <w:rPr>
          <w:b/>
          <w:bCs/>
        </w:rPr>
        <w:t>Version Migration</w:t>
      </w:r>
    </w:p>
    <w:p w14:paraId="39DE5A99" w14:textId="77777777" w:rsidR="00040891" w:rsidRDefault="00040891" w:rsidP="00040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175970" w14:paraId="289A01EF" w14:textId="77777777" w:rsidTr="445FDDE8">
        <w:tc>
          <w:tcPr>
            <w:tcW w:w="2875" w:type="dxa"/>
            <w:shd w:val="clear" w:color="auto" w:fill="D9E2F3" w:themeFill="accent1" w:themeFillTint="33"/>
          </w:tcPr>
          <w:p w14:paraId="1D043D45" w14:textId="61680FD6" w:rsidR="00175970" w:rsidRDefault="00263BE5" w:rsidP="00040891">
            <w:r>
              <w:t>File Type</w:t>
            </w:r>
          </w:p>
        </w:tc>
        <w:tc>
          <w:tcPr>
            <w:tcW w:w="3358" w:type="dxa"/>
            <w:shd w:val="clear" w:color="auto" w:fill="D9E2F3" w:themeFill="accent1" w:themeFillTint="33"/>
          </w:tcPr>
          <w:p w14:paraId="46AF3677" w14:textId="3DEA4C77" w:rsidR="00175970" w:rsidRDefault="007A5DD2" w:rsidP="0013586D">
            <w:pPr>
              <w:jc w:val="center"/>
            </w:pPr>
            <w:r>
              <w:t>Current Version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AC953A0" w14:textId="15DB445B" w:rsidR="00175970" w:rsidRDefault="007A5DD2" w:rsidP="0013586D">
            <w:pPr>
              <w:jc w:val="center"/>
            </w:pPr>
            <w:r>
              <w:t>Next Version</w:t>
            </w:r>
          </w:p>
        </w:tc>
      </w:tr>
      <w:tr w:rsidR="00175970" w14:paraId="24D1D0AB" w14:textId="77777777" w:rsidTr="445FDDE8">
        <w:tc>
          <w:tcPr>
            <w:tcW w:w="2875" w:type="dxa"/>
            <w:shd w:val="clear" w:color="auto" w:fill="F2F2F2" w:themeFill="background1" w:themeFillShade="F2"/>
          </w:tcPr>
          <w:p w14:paraId="3748FB60" w14:textId="00D83303" w:rsidR="00175970" w:rsidRDefault="007A5DD2" w:rsidP="00040891">
            <w:r>
              <w:t>Record Stream File</w:t>
            </w:r>
          </w:p>
        </w:tc>
        <w:tc>
          <w:tcPr>
            <w:tcW w:w="3358" w:type="dxa"/>
          </w:tcPr>
          <w:p w14:paraId="05E06BA5" w14:textId="39902BB0" w:rsidR="00175970" w:rsidRDefault="00956FBA" w:rsidP="00E318EF">
            <w:pPr>
              <w:jc w:val="center"/>
            </w:pPr>
            <w:hyperlink w:anchor="_Version_2_Record">
              <w:r w:rsidR="00C6795D" w:rsidRPr="2918AD88">
                <w:rPr>
                  <w:rStyle w:val="Hyperlink"/>
                </w:rPr>
                <w:t>2</w:t>
              </w:r>
            </w:hyperlink>
          </w:p>
        </w:tc>
        <w:tc>
          <w:tcPr>
            <w:tcW w:w="3117" w:type="dxa"/>
          </w:tcPr>
          <w:p w14:paraId="0D8E3D49" w14:textId="32CDD84D" w:rsidR="00175970" w:rsidRDefault="00956FBA" w:rsidP="00E318EF">
            <w:pPr>
              <w:jc w:val="center"/>
            </w:pPr>
            <w:hyperlink w:anchor="_Version_5_Record">
              <w:r w:rsidR="00B0556D" w:rsidRPr="2918AD88">
                <w:rPr>
                  <w:rStyle w:val="Hyperlink"/>
                </w:rPr>
                <w:t>5</w:t>
              </w:r>
            </w:hyperlink>
          </w:p>
        </w:tc>
      </w:tr>
      <w:tr w:rsidR="2918AD88" w14:paraId="53BB847C" w14:textId="77777777" w:rsidTr="445FDDE8">
        <w:tc>
          <w:tcPr>
            <w:tcW w:w="2875" w:type="dxa"/>
            <w:shd w:val="clear" w:color="auto" w:fill="F2F2F2" w:themeFill="background1" w:themeFillShade="F2"/>
          </w:tcPr>
          <w:p w14:paraId="2E882877" w14:textId="6D9CDA23" w:rsidR="33E0A6F4" w:rsidRDefault="05898DF0" w:rsidP="2918AD88">
            <w:r>
              <w:t>Record Stream Signature File</w:t>
            </w:r>
          </w:p>
        </w:tc>
        <w:tc>
          <w:tcPr>
            <w:tcW w:w="3358" w:type="dxa"/>
          </w:tcPr>
          <w:p w14:paraId="32B7BEBD" w14:textId="203DB187" w:rsidR="33E0A6F4" w:rsidRDefault="00956FBA" w:rsidP="5525D068">
            <w:pPr>
              <w:spacing w:line="259" w:lineRule="auto"/>
              <w:jc w:val="center"/>
            </w:pPr>
            <w:hyperlink w:anchor="Version_2_Record_Sig" w:history="1">
              <w:r w:rsidR="362C15FE" w:rsidRPr="006D01D5">
                <w:rPr>
                  <w:rStyle w:val="Hyperlink"/>
                </w:rPr>
                <w:t>No version number</w:t>
              </w:r>
            </w:hyperlink>
          </w:p>
        </w:tc>
        <w:tc>
          <w:tcPr>
            <w:tcW w:w="3117" w:type="dxa"/>
          </w:tcPr>
          <w:p w14:paraId="7A9AAFB5" w14:textId="6141AC9E" w:rsidR="2918AD88" w:rsidRDefault="00956FBA" w:rsidP="72CF378B">
            <w:pPr>
              <w:jc w:val="center"/>
            </w:pPr>
            <w:hyperlink w:anchor="Version_5_Record_Sig">
              <w:r w:rsidR="05898DF0" w:rsidRPr="445FDDE8">
                <w:rPr>
                  <w:rStyle w:val="Hyperlink"/>
                </w:rPr>
                <w:t>5</w:t>
              </w:r>
            </w:hyperlink>
          </w:p>
        </w:tc>
      </w:tr>
      <w:tr w:rsidR="00175970" w14:paraId="65407CF6" w14:textId="77777777" w:rsidTr="445FDDE8">
        <w:tc>
          <w:tcPr>
            <w:tcW w:w="2875" w:type="dxa"/>
            <w:shd w:val="clear" w:color="auto" w:fill="F2F2F2" w:themeFill="background1" w:themeFillShade="F2"/>
          </w:tcPr>
          <w:p w14:paraId="203EFDF9" w14:textId="0A26072F" w:rsidR="00175970" w:rsidRDefault="007A5DD2" w:rsidP="00040891">
            <w:r>
              <w:t>Event Stream File</w:t>
            </w:r>
          </w:p>
        </w:tc>
        <w:tc>
          <w:tcPr>
            <w:tcW w:w="3358" w:type="dxa"/>
          </w:tcPr>
          <w:p w14:paraId="2BA208BC" w14:textId="78B1B278" w:rsidR="00175970" w:rsidRDefault="00956FBA" w:rsidP="00E318EF">
            <w:pPr>
              <w:jc w:val="center"/>
            </w:pPr>
            <w:hyperlink w:anchor="_Version_3_Event">
              <w:r w:rsidR="00B0556D" w:rsidRPr="2918AD88">
                <w:rPr>
                  <w:color w:val="4472C4" w:themeColor="accent1"/>
                </w:rPr>
                <w:t>3</w:t>
              </w:r>
            </w:hyperlink>
          </w:p>
        </w:tc>
        <w:tc>
          <w:tcPr>
            <w:tcW w:w="3117" w:type="dxa"/>
          </w:tcPr>
          <w:p w14:paraId="0235CE85" w14:textId="570BF628" w:rsidR="00175970" w:rsidRDefault="00956FBA" w:rsidP="00E318EF">
            <w:pPr>
              <w:jc w:val="center"/>
            </w:pPr>
            <w:hyperlink w:anchor="_Version_5_Event">
              <w:r w:rsidR="00932AA1" w:rsidRPr="2918AD88">
                <w:rPr>
                  <w:rStyle w:val="Hyperlink"/>
                </w:rPr>
                <w:t>5</w:t>
              </w:r>
            </w:hyperlink>
          </w:p>
        </w:tc>
      </w:tr>
      <w:tr w:rsidR="2918AD88" w14:paraId="1C529330" w14:textId="77777777" w:rsidTr="445FDDE8">
        <w:tc>
          <w:tcPr>
            <w:tcW w:w="2875" w:type="dxa"/>
            <w:shd w:val="clear" w:color="auto" w:fill="F2F2F2" w:themeFill="background1" w:themeFillShade="F2"/>
          </w:tcPr>
          <w:p w14:paraId="3224B3ED" w14:textId="1E82B6C2" w:rsidR="2918AD88" w:rsidRDefault="4EDED514" w:rsidP="5525D068">
            <w:r>
              <w:t>Event Stream Signature File</w:t>
            </w:r>
          </w:p>
        </w:tc>
        <w:tc>
          <w:tcPr>
            <w:tcW w:w="3358" w:type="dxa"/>
          </w:tcPr>
          <w:p w14:paraId="762EB70C" w14:textId="7380D2D6" w:rsidR="2918AD88" w:rsidRDefault="00956FBA" w:rsidP="2918AD88">
            <w:pPr>
              <w:jc w:val="center"/>
              <w:rPr>
                <w:color w:val="4472C4" w:themeColor="accent1"/>
              </w:rPr>
            </w:pPr>
            <w:hyperlink w:anchor="Version_3_Event_Sig">
              <w:r w:rsidR="62090858" w:rsidRPr="445FDDE8">
                <w:rPr>
                  <w:rStyle w:val="Hyperlink"/>
                </w:rPr>
                <w:t>No version number</w:t>
              </w:r>
            </w:hyperlink>
          </w:p>
        </w:tc>
        <w:tc>
          <w:tcPr>
            <w:tcW w:w="3117" w:type="dxa"/>
          </w:tcPr>
          <w:p w14:paraId="5AFABC10" w14:textId="2EFB1F8C" w:rsidR="2918AD88" w:rsidRDefault="00956FBA" w:rsidP="2918AD88">
            <w:pPr>
              <w:jc w:val="center"/>
            </w:pPr>
            <w:hyperlink w:anchor="Version_5_Event_Sig">
              <w:r w:rsidR="4EDED514" w:rsidRPr="445FDDE8">
                <w:rPr>
                  <w:rStyle w:val="Hyperlink"/>
                </w:rPr>
                <w:t>5</w:t>
              </w:r>
            </w:hyperlink>
          </w:p>
        </w:tc>
      </w:tr>
    </w:tbl>
    <w:p w14:paraId="728E97C7" w14:textId="73F62100" w:rsidR="4B8BF116" w:rsidRDefault="4B8BF116" w:rsidP="4B8BF116">
      <w:pPr>
        <w:rPr>
          <w:sz w:val="24"/>
          <w:szCs w:val="24"/>
        </w:rPr>
      </w:pPr>
    </w:p>
    <w:p w14:paraId="4D9DBD16" w14:textId="5C689D8D" w:rsidR="3C77A2E2" w:rsidRDefault="3C77A2E2" w:rsidP="4B8BF116">
      <w:pPr>
        <w:rPr>
          <w:sz w:val="24"/>
          <w:szCs w:val="24"/>
        </w:rPr>
      </w:pPr>
      <w:r w:rsidRPr="4B8BF116">
        <w:rPr>
          <w:sz w:val="24"/>
          <w:szCs w:val="24"/>
        </w:rPr>
        <w:t xml:space="preserve">Note: </w:t>
      </w:r>
      <w:r w:rsidR="004467FD">
        <w:rPr>
          <w:sz w:val="24"/>
          <w:szCs w:val="24"/>
        </w:rPr>
        <w:t>C</w:t>
      </w:r>
      <w:r w:rsidR="03BC5251" w:rsidRPr="4B8BF116">
        <w:rPr>
          <w:sz w:val="24"/>
          <w:szCs w:val="24"/>
        </w:rPr>
        <w:t xml:space="preserve">urrent </w:t>
      </w:r>
      <w:proofErr w:type="spellStart"/>
      <w:r w:rsidR="03BC5251" w:rsidRPr="4B8BF116">
        <w:rPr>
          <w:sz w:val="24"/>
          <w:szCs w:val="24"/>
        </w:rPr>
        <w:t>rcd_sig</w:t>
      </w:r>
      <w:proofErr w:type="spellEnd"/>
      <w:r w:rsidR="03BC5251" w:rsidRPr="4B8BF116">
        <w:rPr>
          <w:sz w:val="24"/>
          <w:szCs w:val="24"/>
        </w:rPr>
        <w:t xml:space="preserve"> and </w:t>
      </w:r>
      <w:proofErr w:type="spellStart"/>
      <w:r w:rsidR="03BC5251" w:rsidRPr="4B8BF116">
        <w:rPr>
          <w:sz w:val="24"/>
          <w:szCs w:val="24"/>
        </w:rPr>
        <w:t>evts_sig</w:t>
      </w:r>
      <w:proofErr w:type="spellEnd"/>
      <w:r w:rsidR="03BC5251" w:rsidRPr="4B8BF116">
        <w:rPr>
          <w:sz w:val="24"/>
          <w:szCs w:val="24"/>
        </w:rPr>
        <w:t xml:space="preserve"> file format</w:t>
      </w:r>
      <w:r w:rsidR="00271909">
        <w:rPr>
          <w:sz w:val="24"/>
          <w:szCs w:val="24"/>
        </w:rPr>
        <w:t>s</w:t>
      </w:r>
      <w:r w:rsidR="03BC5251" w:rsidRPr="4B8BF116">
        <w:rPr>
          <w:sz w:val="24"/>
          <w:szCs w:val="24"/>
        </w:rPr>
        <w:t xml:space="preserve"> do</w:t>
      </w:r>
      <w:r w:rsidR="002943B5">
        <w:rPr>
          <w:sz w:val="24"/>
          <w:szCs w:val="24"/>
        </w:rPr>
        <w:t xml:space="preserve"> not</w:t>
      </w:r>
      <w:r w:rsidR="03BC5251" w:rsidRPr="4B8BF116">
        <w:rPr>
          <w:sz w:val="24"/>
          <w:szCs w:val="24"/>
        </w:rPr>
        <w:t xml:space="preserve"> have </w:t>
      </w:r>
      <w:r w:rsidR="2DFCA4C1" w:rsidRPr="4B8BF116">
        <w:rPr>
          <w:sz w:val="24"/>
          <w:szCs w:val="24"/>
        </w:rPr>
        <w:t xml:space="preserve">a </w:t>
      </w:r>
      <w:r w:rsidR="03BC5251" w:rsidRPr="4B8BF116">
        <w:rPr>
          <w:sz w:val="24"/>
          <w:szCs w:val="24"/>
        </w:rPr>
        <w:t xml:space="preserve">version </w:t>
      </w:r>
      <w:r w:rsidR="00B80D22" w:rsidRPr="4B8BF116">
        <w:rPr>
          <w:sz w:val="24"/>
          <w:szCs w:val="24"/>
        </w:rPr>
        <w:t>number</w:t>
      </w:r>
      <w:r w:rsidR="00271909">
        <w:rPr>
          <w:sz w:val="24"/>
          <w:szCs w:val="24"/>
        </w:rPr>
        <w:t>. The</w:t>
      </w:r>
      <w:r w:rsidR="03BC5251" w:rsidRPr="4B8BF116">
        <w:rPr>
          <w:sz w:val="24"/>
          <w:szCs w:val="24"/>
        </w:rPr>
        <w:t xml:space="preserve"> first byte's value is 4, which denotes a marker.</w:t>
      </w:r>
      <w:r w:rsidR="00E8229C">
        <w:t xml:space="preserve"> </w:t>
      </w:r>
      <w:r w:rsidR="03BC5251" w:rsidRPr="4B8BF116">
        <w:rPr>
          <w:sz w:val="24"/>
          <w:szCs w:val="24"/>
        </w:rPr>
        <w:t>For maintaining backward</w:t>
      </w:r>
      <w:r w:rsidR="004549A1">
        <w:rPr>
          <w:sz w:val="24"/>
          <w:szCs w:val="24"/>
        </w:rPr>
        <w:t>s</w:t>
      </w:r>
      <w:r w:rsidR="03BC5251" w:rsidRPr="4B8BF116">
        <w:rPr>
          <w:sz w:val="24"/>
          <w:szCs w:val="24"/>
        </w:rPr>
        <w:t xml:space="preserve"> compatibility, we ma</w:t>
      </w:r>
      <w:r w:rsidR="00124D17">
        <w:rPr>
          <w:sz w:val="24"/>
          <w:szCs w:val="24"/>
        </w:rPr>
        <w:t>de</w:t>
      </w:r>
      <w:r w:rsidR="03BC5251" w:rsidRPr="4B8BF116">
        <w:rPr>
          <w:sz w:val="24"/>
          <w:szCs w:val="24"/>
        </w:rPr>
        <w:t xml:space="preserve"> the first byte in</w:t>
      </w:r>
      <w:r w:rsidR="00D817E8">
        <w:rPr>
          <w:sz w:val="24"/>
          <w:szCs w:val="24"/>
        </w:rPr>
        <w:t xml:space="preserve"> the</w:t>
      </w:r>
      <w:r w:rsidR="03BC5251" w:rsidRPr="4B8BF116">
        <w:rPr>
          <w:sz w:val="24"/>
          <w:szCs w:val="24"/>
        </w:rPr>
        <w:t xml:space="preserve"> new version stream signature file be 5</w:t>
      </w:r>
      <w:r w:rsidR="255CDA84" w:rsidRPr="4B8BF116">
        <w:rPr>
          <w:sz w:val="24"/>
          <w:szCs w:val="24"/>
        </w:rPr>
        <w:t>, which denotes the version. Thus, we use version 5 as the next version number.</w:t>
      </w:r>
    </w:p>
    <w:p w14:paraId="6DD5FA69" w14:textId="6AC9BC1B" w:rsidR="4B8BF116" w:rsidRDefault="4B8BF116" w:rsidP="4B8BF116">
      <w:pPr>
        <w:rPr>
          <w:sz w:val="24"/>
          <w:szCs w:val="24"/>
        </w:rPr>
      </w:pPr>
    </w:p>
    <w:p w14:paraId="5E3C7D35" w14:textId="451EC70B" w:rsidR="57D5B22F" w:rsidRPr="004C7E80" w:rsidRDefault="4DC80D09" w:rsidP="0514FAB1">
      <w:pPr>
        <w:pStyle w:val="Heading2"/>
        <w:rPr>
          <w:rFonts w:eastAsiaTheme="minorEastAsia"/>
          <w:b/>
          <w:bCs/>
          <w:color w:val="000000" w:themeColor="text1"/>
          <w:sz w:val="36"/>
          <w:szCs w:val="36"/>
        </w:rPr>
      </w:pPr>
      <w:bookmarkStart w:id="1" w:name="_Version_2_Record"/>
      <w:bookmarkEnd w:id="1"/>
      <w:r w:rsidRPr="4B8BF116">
        <w:rPr>
          <w:b/>
          <w:bCs/>
          <w:sz w:val="36"/>
          <w:szCs w:val="36"/>
        </w:rPr>
        <w:t xml:space="preserve">Version </w:t>
      </w:r>
      <w:r w:rsidR="7FABAC87" w:rsidRPr="4B8BF116">
        <w:rPr>
          <w:b/>
          <w:bCs/>
          <w:sz w:val="36"/>
          <w:szCs w:val="36"/>
        </w:rPr>
        <w:t>2</w:t>
      </w:r>
      <w:r w:rsidRPr="4B8BF116">
        <w:rPr>
          <w:b/>
          <w:bCs/>
          <w:sz w:val="36"/>
          <w:szCs w:val="36"/>
        </w:rPr>
        <w:t xml:space="preserve"> </w:t>
      </w:r>
      <w:r w:rsidR="4D8EE378" w:rsidRPr="4B8BF116">
        <w:rPr>
          <w:b/>
          <w:bCs/>
          <w:sz w:val="36"/>
          <w:szCs w:val="36"/>
        </w:rPr>
        <w:t>Record Stream File Format</w:t>
      </w:r>
    </w:p>
    <w:p w14:paraId="5FAA4A1D" w14:textId="77777777" w:rsidR="00D87AAA" w:rsidRDefault="00D87AAA" w:rsidP="00D87AAA">
      <w:pPr>
        <w:rPr>
          <w:sz w:val="24"/>
          <w:szCs w:val="24"/>
        </w:rPr>
      </w:pPr>
    </w:p>
    <w:p w14:paraId="027ACD8C" w14:textId="51ACEC52" w:rsidR="00C25F62" w:rsidRPr="004C7E80" w:rsidRDefault="00F95789" w:rsidP="00C25F62">
      <w:pPr>
        <w:pStyle w:val="Heading3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lastRenderedPageBreak/>
        <w:t xml:space="preserve">Record </w:t>
      </w:r>
      <w:r w:rsidR="00C25F62" w:rsidRPr="1AC14265">
        <w:rPr>
          <w:rFonts w:eastAsia="Calibri"/>
          <w:b/>
          <w:sz w:val="26"/>
          <w:szCs w:val="26"/>
        </w:rPr>
        <w:t>Files Names</w:t>
      </w:r>
    </w:p>
    <w:p w14:paraId="012BAB23" w14:textId="0B3F943B" w:rsidR="00611DF9" w:rsidRDefault="0002045E" w:rsidP="00375CEA">
      <w:pPr>
        <w:rPr>
          <w:rFonts w:ascii="Calibri" w:eastAsia="Calibri" w:hAnsi="Calibri" w:cs="Calibri"/>
          <w:sz w:val="24"/>
          <w:szCs w:val="24"/>
        </w:rPr>
      </w:pPr>
      <w:r w:rsidRPr="0002045E">
        <w:rPr>
          <w:rFonts w:ascii="Calibri" w:eastAsia="Calibri" w:hAnsi="Calibri" w:cs="Calibri"/>
          <w:sz w:val="24"/>
          <w:szCs w:val="24"/>
        </w:rPr>
        <w:t>A</w:t>
      </w:r>
      <w:r w:rsidR="00E33839">
        <w:rPr>
          <w:rFonts w:ascii="Calibri" w:eastAsia="Calibri" w:hAnsi="Calibri" w:cs="Calibri"/>
          <w:sz w:val="24"/>
          <w:szCs w:val="24"/>
        </w:rPr>
        <w:t xml:space="preserve"> record stream file</w:t>
      </w:r>
      <w:r w:rsidR="00D52617">
        <w:rPr>
          <w:rFonts w:ascii="Calibri" w:eastAsia="Calibri" w:hAnsi="Calibri" w:cs="Calibri"/>
          <w:sz w:val="24"/>
          <w:szCs w:val="24"/>
        </w:rPr>
        <w:t xml:space="preserve"> </w:t>
      </w:r>
      <w:r w:rsidR="00E33839">
        <w:rPr>
          <w:rFonts w:ascii="Calibri" w:eastAsia="Calibri" w:hAnsi="Calibri" w:cs="Calibri"/>
          <w:sz w:val="24"/>
          <w:szCs w:val="24"/>
        </w:rPr>
        <w:t>name is made up of a</w:t>
      </w:r>
      <w:r w:rsidRPr="0002045E">
        <w:rPr>
          <w:rFonts w:ascii="Calibri" w:eastAsia="Calibri" w:hAnsi="Calibri" w:cs="Calibri"/>
          <w:sz w:val="24"/>
          <w:szCs w:val="24"/>
        </w:rPr>
        <w:t xml:space="preserve"> string representation of th</w:t>
      </w:r>
      <w:r>
        <w:rPr>
          <w:rFonts w:ascii="Calibri" w:eastAsia="Calibri" w:hAnsi="Calibri" w:cs="Calibri"/>
          <w:sz w:val="24"/>
          <w:szCs w:val="24"/>
        </w:rPr>
        <w:t>e</w:t>
      </w:r>
      <w:r w:rsidRPr="0002045E">
        <w:rPr>
          <w:rFonts w:ascii="Calibri" w:eastAsia="Calibri" w:hAnsi="Calibri" w:cs="Calibri"/>
          <w:sz w:val="24"/>
          <w:szCs w:val="24"/>
        </w:rPr>
        <w:t xml:space="preserve"> </w:t>
      </w:r>
      <w:r w:rsidR="00B1153E">
        <w:rPr>
          <w:rFonts w:ascii="Calibri" w:eastAsia="Calibri" w:hAnsi="Calibri" w:cs="Calibri"/>
          <w:sz w:val="24"/>
          <w:szCs w:val="24"/>
        </w:rPr>
        <w:t>I</w:t>
      </w:r>
      <w:r w:rsidRPr="0002045E">
        <w:rPr>
          <w:rFonts w:ascii="Calibri" w:eastAsia="Calibri" w:hAnsi="Calibri" w:cs="Calibri"/>
          <w:sz w:val="24"/>
          <w:szCs w:val="24"/>
        </w:rPr>
        <w:t xml:space="preserve">nstant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 w:rsidR="00B1153E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onsensus</w:t>
      </w:r>
      <w:r w:rsidR="00B1153E">
        <w:rPr>
          <w:rFonts w:ascii="Calibri" w:eastAsia="Calibri" w:hAnsi="Calibri" w:cs="Calibri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imestamp of the first transaction in the file</w:t>
      </w:r>
      <w:r w:rsidRPr="0002045E">
        <w:rPr>
          <w:rFonts w:ascii="Calibri" w:eastAsia="Calibri" w:hAnsi="Calibri" w:cs="Calibri"/>
          <w:sz w:val="24"/>
          <w:szCs w:val="24"/>
        </w:rPr>
        <w:t xml:space="preserve"> using ISO-8601 representation</w:t>
      </w:r>
      <w:r w:rsidR="00B1153E">
        <w:rPr>
          <w:rFonts w:ascii="Calibri" w:eastAsia="Calibri" w:hAnsi="Calibri" w:cs="Calibri"/>
          <w:sz w:val="24"/>
          <w:szCs w:val="24"/>
        </w:rPr>
        <w:t xml:space="preserve">, </w:t>
      </w:r>
      <w:r w:rsidR="006A1983">
        <w:rPr>
          <w:rFonts w:ascii="Calibri" w:eastAsia="Calibri" w:hAnsi="Calibri" w:cs="Calibri"/>
          <w:sz w:val="24"/>
          <w:szCs w:val="24"/>
        </w:rPr>
        <w:t>with</w:t>
      </w:r>
      <w:r w:rsidR="00286232">
        <w:rPr>
          <w:rFonts w:ascii="Calibri" w:eastAsia="Calibri" w:hAnsi="Calibri" w:cs="Calibri"/>
          <w:sz w:val="24"/>
          <w:szCs w:val="24"/>
        </w:rPr>
        <w:t xml:space="preserve"> colons converted to underscores for Windows compatibility.</w:t>
      </w:r>
      <w:r w:rsidR="005D2D4E">
        <w:rPr>
          <w:rFonts w:ascii="Calibri" w:eastAsia="Calibri" w:hAnsi="Calibri" w:cs="Calibri"/>
          <w:sz w:val="24"/>
          <w:szCs w:val="24"/>
        </w:rPr>
        <w:t xml:space="preserve"> </w:t>
      </w:r>
      <w:r w:rsidR="00D76339" w:rsidRPr="00D76339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D76339" w:rsidRPr="00D76339">
        <w:rPr>
          <w:rFonts w:ascii="Calibri" w:eastAsia="Calibri" w:hAnsi="Calibri" w:cs="Calibri"/>
          <w:sz w:val="24"/>
          <w:szCs w:val="24"/>
        </w:rPr>
        <w:t>nano</w:t>
      </w:r>
      <w:proofErr w:type="spellEnd"/>
      <w:r w:rsidR="00D76339" w:rsidRPr="00D76339">
        <w:rPr>
          <w:rFonts w:ascii="Calibri" w:eastAsia="Calibri" w:hAnsi="Calibri" w:cs="Calibri"/>
          <w:sz w:val="24"/>
          <w:szCs w:val="24"/>
        </w:rPr>
        <w:t>-of-second outputs zero, three, six or nine digits as necessary</w:t>
      </w:r>
      <w:r w:rsidR="00D76339">
        <w:rPr>
          <w:rFonts w:ascii="Calibri" w:eastAsia="Calibri" w:hAnsi="Calibri" w:cs="Calibri"/>
          <w:sz w:val="24"/>
          <w:szCs w:val="24"/>
        </w:rPr>
        <w:t>.</w:t>
      </w:r>
    </w:p>
    <w:p w14:paraId="5CD4A69A" w14:textId="03F80371" w:rsidR="00375CEA" w:rsidRDefault="00B01085" w:rsidP="00375C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Examples</w:t>
      </w:r>
      <w:r w:rsidR="009C28D9">
        <w:rPr>
          <w:rFonts w:ascii="Calibri" w:eastAsia="Calibri" w:hAnsi="Calibri" w:cs="Calibri"/>
          <w:sz w:val="24"/>
          <w:szCs w:val="24"/>
        </w:rPr>
        <w:t xml:space="preserve"> of a record stream file name with corresponding signature file</w:t>
      </w:r>
      <w:r w:rsidR="3DC8232B" w:rsidRPr="1F28553B">
        <w:rPr>
          <w:rFonts w:ascii="Calibri" w:eastAsia="Calibri" w:hAnsi="Calibri" w:cs="Calibri"/>
          <w:sz w:val="24"/>
          <w:szCs w:val="24"/>
        </w:rPr>
        <w:t>:</w:t>
      </w:r>
    </w:p>
    <w:p w14:paraId="6E056B22" w14:textId="77777777" w:rsidR="00BF6325" w:rsidRDefault="00BF6325" w:rsidP="009C28D9">
      <w:pPr>
        <w:rPr>
          <w:rFonts w:ascii="Calibri" w:eastAsia="Calibri" w:hAnsi="Calibri" w:cs="Calibri"/>
          <w:i/>
          <w:iCs/>
          <w:sz w:val="24"/>
          <w:szCs w:val="24"/>
        </w:rPr>
      </w:pPr>
    </w:p>
    <w:p w14:paraId="1696FF68" w14:textId="50D98EC4" w:rsidR="000D5D4E" w:rsidRPr="00D623D5" w:rsidRDefault="00BF6325" w:rsidP="009C28D9">
      <w:pPr>
        <w:rPr>
          <w:rFonts w:ascii="Calibri" w:eastAsia="Calibri" w:hAnsi="Calibri" w:cs="Calibri"/>
          <w:sz w:val="24"/>
          <w:szCs w:val="24"/>
        </w:rPr>
      </w:pPr>
      <w:r w:rsidRPr="00D623D5">
        <w:rPr>
          <w:rFonts w:ascii="Calibri" w:eastAsia="Calibri" w:hAnsi="Calibri" w:cs="Calibri"/>
          <w:sz w:val="24"/>
          <w:szCs w:val="24"/>
        </w:rPr>
        <w:t>Example 1:</w:t>
      </w:r>
    </w:p>
    <w:p w14:paraId="0720D697" w14:textId="77777777" w:rsidR="002461DC" w:rsidRDefault="00BF6325" w:rsidP="009C28D9">
      <w:pPr>
        <w:rPr>
          <w:rFonts w:ascii="Calibri" w:eastAsia="Calibri" w:hAnsi="Calibri" w:cs="Calibri"/>
          <w:i/>
          <w:iCs/>
          <w:sz w:val="24"/>
          <w:szCs w:val="24"/>
        </w:rPr>
      </w:pPr>
      <w:r w:rsidRPr="002461DC">
        <w:rPr>
          <w:rFonts w:ascii="Calibri" w:eastAsia="Calibri" w:hAnsi="Calibri" w:cs="Calibri"/>
          <w:sz w:val="24"/>
          <w:szCs w:val="24"/>
        </w:rPr>
        <w:t>Record Stream File: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375CEA" w:rsidRPr="009C28D9">
        <w:rPr>
          <w:rFonts w:ascii="Calibri" w:eastAsia="Calibri" w:hAnsi="Calibri" w:cs="Calibri"/>
          <w:i/>
          <w:iCs/>
          <w:sz w:val="24"/>
          <w:szCs w:val="24"/>
        </w:rPr>
        <w:t>2020-10-19T21_35_39</w:t>
      </w:r>
      <w:r w:rsidR="00B274CB" w:rsidRPr="009C28D9">
        <w:rPr>
          <w:rFonts w:ascii="Calibri" w:eastAsia="Calibri" w:hAnsi="Calibri" w:cs="Calibri"/>
          <w:i/>
          <w:iCs/>
          <w:sz w:val="24"/>
          <w:szCs w:val="24"/>
        </w:rPr>
        <w:t>Z.rc</w:t>
      </w:r>
      <w:r w:rsidR="00CD0431">
        <w:rPr>
          <w:rFonts w:ascii="Calibri" w:eastAsia="Calibri" w:hAnsi="Calibri" w:cs="Calibri"/>
          <w:i/>
          <w:iCs/>
          <w:sz w:val="24"/>
          <w:szCs w:val="24"/>
        </w:rPr>
        <w:t>d</w:t>
      </w:r>
    </w:p>
    <w:p w14:paraId="3E67E9EB" w14:textId="0899961F" w:rsidR="763611EA" w:rsidRDefault="00BF6325" w:rsidP="009C28D9">
      <w:pPr>
        <w:rPr>
          <w:rFonts w:ascii="Calibri" w:eastAsia="Calibri" w:hAnsi="Calibri" w:cs="Calibri"/>
          <w:i/>
          <w:iCs/>
          <w:sz w:val="24"/>
          <w:szCs w:val="24"/>
        </w:rPr>
      </w:pPr>
      <w:r w:rsidRPr="002461DC">
        <w:rPr>
          <w:rFonts w:ascii="Calibri" w:eastAsia="Calibri" w:hAnsi="Calibri" w:cs="Calibri"/>
          <w:sz w:val="24"/>
          <w:szCs w:val="24"/>
        </w:rPr>
        <w:t>Record Stream Signature File</w:t>
      </w:r>
      <w:r>
        <w:rPr>
          <w:rFonts w:ascii="Calibri" w:eastAsia="Calibri" w:hAnsi="Calibri" w:cs="Calibri"/>
          <w:i/>
          <w:iCs/>
          <w:sz w:val="24"/>
          <w:szCs w:val="24"/>
        </w:rPr>
        <w:t>:</w:t>
      </w:r>
      <w:r w:rsidR="009C28D9" w:rsidRPr="009C28D9">
        <w:rPr>
          <w:rFonts w:ascii="Calibri" w:eastAsia="Calibri" w:hAnsi="Calibri" w:cs="Calibri"/>
          <w:i/>
          <w:iCs/>
          <w:sz w:val="24"/>
          <w:szCs w:val="24"/>
        </w:rPr>
        <w:t xml:space="preserve"> 2020-10-19T21_35_39</w:t>
      </w:r>
      <w:r w:rsidR="00F67CDE">
        <w:rPr>
          <w:rFonts w:ascii="Calibri" w:eastAsia="Calibri" w:hAnsi="Calibri" w:cs="Calibri"/>
          <w:i/>
          <w:iCs/>
          <w:sz w:val="24"/>
          <w:szCs w:val="24"/>
        </w:rPr>
        <w:t>Z</w:t>
      </w:r>
      <w:r w:rsidR="009C28D9" w:rsidRPr="009C28D9">
        <w:rPr>
          <w:rFonts w:ascii="Calibri" w:eastAsia="Calibri" w:hAnsi="Calibri" w:cs="Calibri"/>
          <w:i/>
          <w:iCs/>
          <w:sz w:val="24"/>
          <w:szCs w:val="24"/>
        </w:rPr>
        <w:t>.rcd_sig</w:t>
      </w:r>
    </w:p>
    <w:p w14:paraId="5068450F" w14:textId="7B622E9D" w:rsidR="00D623D5" w:rsidRPr="00D623D5" w:rsidRDefault="00D623D5" w:rsidP="00D623D5">
      <w:pPr>
        <w:rPr>
          <w:rFonts w:ascii="Calibri" w:eastAsia="Calibri" w:hAnsi="Calibri" w:cs="Calibri"/>
          <w:sz w:val="24"/>
          <w:szCs w:val="24"/>
        </w:rPr>
      </w:pPr>
      <w:r w:rsidRPr="00D623D5">
        <w:rPr>
          <w:rFonts w:ascii="Calibri" w:eastAsia="Calibri" w:hAnsi="Calibri" w:cs="Calibri"/>
          <w:sz w:val="24"/>
          <w:szCs w:val="24"/>
        </w:rPr>
        <w:t xml:space="preserve">Example </w:t>
      </w:r>
      <w:r>
        <w:rPr>
          <w:rFonts w:ascii="Calibri" w:eastAsia="Calibri" w:hAnsi="Calibri" w:cs="Calibri"/>
          <w:sz w:val="24"/>
          <w:szCs w:val="24"/>
        </w:rPr>
        <w:t>2</w:t>
      </w:r>
      <w:r w:rsidRPr="00D623D5">
        <w:rPr>
          <w:rFonts w:ascii="Calibri" w:eastAsia="Calibri" w:hAnsi="Calibri" w:cs="Calibri"/>
          <w:sz w:val="24"/>
          <w:szCs w:val="24"/>
        </w:rPr>
        <w:t>:</w:t>
      </w:r>
    </w:p>
    <w:p w14:paraId="446FA561" w14:textId="77777777" w:rsidR="0067751E" w:rsidRDefault="00BF6325" w:rsidP="00F67CDE">
      <w:pPr>
        <w:rPr>
          <w:rFonts w:ascii="Calibri" w:eastAsia="Calibri" w:hAnsi="Calibri" w:cs="Calibri"/>
          <w:i/>
          <w:iCs/>
          <w:sz w:val="24"/>
          <w:szCs w:val="24"/>
        </w:rPr>
      </w:pPr>
      <w:r w:rsidRPr="0067751E">
        <w:rPr>
          <w:rFonts w:ascii="Calibri" w:eastAsia="Calibri" w:hAnsi="Calibri" w:cs="Calibri"/>
          <w:sz w:val="24"/>
          <w:szCs w:val="24"/>
        </w:rPr>
        <w:t>Record Stream File:</w:t>
      </w:r>
      <w:r w:rsidRPr="009C28D9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F67CDE" w:rsidRPr="009C28D9">
        <w:rPr>
          <w:rFonts w:ascii="Calibri" w:eastAsia="Calibri" w:hAnsi="Calibri" w:cs="Calibri"/>
          <w:i/>
          <w:iCs/>
          <w:sz w:val="24"/>
          <w:szCs w:val="24"/>
        </w:rPr>
        <w:t>2020-10-19T21_35_39.454265Z.rcd</w:t>
      </w:r>
    </w:p>
    <w:p w14:paraId="248AF8E2" w14:textId="729DD14E" w:rsidR="00C25F62" w:rsidRDefault="00BF6325" w:rsidP="00D87AAA">
      <w:pPr>
        <w:rPr>
          <w:rFonts w:ascii="Calibri" w:eastAsia="Calibri" w:hAnsi="Calibri" w:cs="Calibri"/>
          <w:i/>
          <w:iCs/>
          <w:sz w:val="24"/>
          <w:szCs w:val="24"/>
        </w:rPr>
      </w:pPr>
      <w:r w:rsidRPr="0067751E">
        <w:rPr>
          <w:rFonts w:ascii="Calibri" w:eastAsia="Calibri" w:hAnsi="Calibri" w:cs="Calibri"/>
          <w:sz w:val="24"/>
          <w:szCs w:val="24"/>
        </w:rPr>
        <w:t>Record Stream Signature File:</w:t>
      </w:r>
      <w:r w:rsidR="00F67CDE" w:rsidRPr="009C28D9">
        <w:rPr>
          <w:rFonts w:ascii="Calibri" w:eastAsia="Calibri" w:hAnsi="Calibri" w:cs="Calibri"/>
          <w:i/>
          <w:iCs/>
          <w:sz w:val="24"/>
          <w:szCs w:val="24"/>
        </w:rPr>
        <w:t xml:space="preserve"> 2020-10-19T21_35_39.454265Z.rcd_sig</w:t>
      </w:r>
    </w:p>
    <w:p w14:paraId="0C8F52F8" w14:textId="77777777" w:rsidR="00A73FF0" w:rsidRPr="00A73FF0" w:rsidRDefault="00A73FF0" w:rsidP="00D87AAA">
      <w:pPr>
        <w:rPr>
          <w:rFonts w:ascii="Calibri" w:eastAsia="Calibri" w:hAnsi="Calibri" w:cs="Calibri"/>
          <w:i/>
          <w:iCs/>
          <w:sz w:val="24"/>
          <w:szCs w:val="24"/>
        </w:rPr>
      </w:pPr>
    </w:p>
    <w:p w14:paraId="4C99E9C1" w14:textId="3EE717E9" w:rsidR="240025C5" w:rsidRDefault="005D6128" w:rsidP="00FB709C">
      <w:pPr>
        <w:pStyle w:val="Heading3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Record</w:t>
      </w:r>
      <w:r w:rsidR="06750004" w:rsidRPr="1AC14265">
        <w:rPr>
          <w:rFonts w:eastAsia="Calibri"/>
          <w:b/>
          <w:sz w:val="26"/>
          <w:szCs w:val="26"/>
        </w:rPr>
        <w:t xml:space="preserve"> </w:t>
      </w:r>
      <w:r w:rsidR="004C7E80" w:rsidRPr="1AC14265">
        <w:rPr>
          <w:rFonts w:eastAsia="Calibri"/>
          <w:b/>
          <w:sz w:val="26"/>
          <w:szCs w:val="26"/>
        </w:rPr>
        <w:t>File Format</w:t>
      </w:r>
      <w:r>
        <w:rPr>
          <w:rFonts w:eastAsia="Calibri"/>
          <w:b/>
          <w:sz w:val="26"/>
          <w:szCs w:val="26"/>
        </w:rPr>
        <w:t xml:space="preserve"> (.</w:t>
      </w:r>
      <w:proofErr w:type="spellStart"/>
      <w:r>
        <w:rPr>
          <w:rFonts w:eastAsia="Calibri"/>
          <w:b/>
          <w:sz w:val="26"/>
          <w:szCs w:val="26"/>
        </w:rPr>
        <w:t>rcd</w:t>
      </w:r>
      <w:proofErr w:type="spellEnd"/>
      <w:r>
        <w:rPr>
          <w:rFonts w:eastAsia="Calibri"/>
          <w:b/>
          <w:sz w:val="26"/>
          <w:szCs w:val="26"/>
        </w:rPr>
        <w:t>)</w:t>
      </w:r>
      <w:r w:rsidR="00E77824" w:rsidRPr="1AC14265">
        <w:rPr>
          <w:rFonts w:eastAsia="Calibri"/>
          <w:b/>
          <w:sz w:val="26"/>
          <w:szCs w:val="26"/>
        </w:rPr>
        <w:t xml:space="preserve"> – Version 2</w:t>
      </w:r>
    </w:p>
    <w:p w14:paraId="07A7E8F6" w14:textId="2093F2CB" w:rsidR="002409A3" w:rsidRPr="005D734A" w:rsidRDefault="005D734A" w:rsidP="002409A3">
      <w:pPr>
        <w:rPr>
          <w:sz w:val="24"/>
          <w:szCs w:val="24"/>
        </w:rPr>
      </w:pPr>
      <w:r w:rsidRPr="005D734A">
        <w:rPr>
          <w:sz w:val="24"/>
          <w:szCs w:val="24"/>
        </w:rPr>
        <w:t>The below table describes the content that can be parsed from a record file.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1725"/>
        <w:gridCol w:w="4515"/>
      </w:tblGrid>
      <w:tr w:rsidR="0EEDEE17" w14:paraId="5A7A041A" w14:textId="77777777" w:rsidTr="0C56A831">
        <w:tc>
          <w:tcPr>
            <w:tcW w:w="3120" w:type="dxa"/>
          </w:tcPr>
          <w:p w14:paraId="7B39BAD0" w14:textId="30D62135" w:rsidR="0EEDEE17" w:rsidRDefault="00B75561" w:rsidP="0EEDEE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25" w:type="dxa"/>
          </w:tcPr>
          <w:p w14:paraId="62BDB975" w14:textId="1AB997A4" w:rsidR="0EEDEE17" w:rsidRDefault="00393BBE" w:rsidP="0EEDEE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 (Bytes)</w:t>
            </w:r>
          </w:p>
        </w:tc>
        <w:tc>
          <w:tcPr>
            <w:tcW w:w="4515" w:type="dxa"/>
          </w:tcPr>
          <w:p w14:paraId="693D4C00" w14:textId="129F23AC" w:rsidR="0EEDEE17" w:rsidRDefault="009A3383" w:rsidP="0EEDEE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EEDEE17" w14:paraId="12A88ED6" w14:textId="77777777" w:rsidTr="0C56A831">
        <w:tc>
          <w:tcPr>
            <w:tcW w:w="3120" w:type="dxa"/>
          </w:tcPr>
          <w:p w14:paraId="7F516C24" w14:textId="2F19DA01" w:rsidR="00393BBE" w:rsidRDefault="00393BBE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 </w:t>
            </w:r>
            <w:r w:rsidR="007355E3">
              <w:rPr>
                <w:sz w:val="24"/>
                <w:szCs w:val="24"/>
              </w:rPr>
              <w:t xml:space="preserve">Stream File </w:t>
            </w:r>
            <w:r>
              <w:rPr>
                <w:sz w:val="24"/>
                <w:szCs w:val="24"/>
              </w:rPr>
              <w:t>Format Version</w:t>
            </w:r>
          </w:p>
        </w:tc>
        <w:tc>
          <w:tcPr>
            <w:tcW w:w="1725" w:type="dxa"/>
          </w:tcPr>
          <w:p w14:paraId="500069C1" w14:textId="08046895" w:rsidR="0EEDEE17" w:rsidRDefault="00B22FC1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393BBE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15" w:type="dxa"/>
          </w:tcPr>
          <w:p w14:paraId="5583A50B" w14:textId="46834716" w:rsidR="0EEDEE17" w:rsidRDefault="0EEDEE17" w:rsidP="6C5C7011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 xml:space="preserve">Record </w:t>
            </w:r>
            <w:r w:rsidR="007355E3">
              <w:rPr>
                <w:sz w:val="24"/>
                <w:szCs w:val="24"/>
              </w:rPr>
              <w:t xml:space="preserve">stream </w:t>
            </w:r>
            <w:r w:rsidRPr="0EEDEE17">
              <w:rPr>
                <w:sz w:val="24"/>
                <w:szCs w:val="24"/>
              </w:rPr>
              <w:t xml:space="preserve">file format version, </w:t>
            </w:r>
          </w:p>
          <w:p w14:paraId="6B84F261" w14:textId="053B27D7" w:rsidR="0EEDEE17" w:rsidRDefault="7C1806A4" w:rsidP="0EEDEE17">
            <w:pPr>
              <w:rPr>
                <w:sz w:val="24"/>
                <w:szCs w:val="24"/>
              </w:rPr>
            </w:pPr>
            <w:r w:rsidRPr="6C5C7011">
              <w:rPr>
                <w:sz w:val="24"/>
                <w:szCs w:val="24"/>
              </w:rPr>
              <w:t xml:space="preserve">Value: </w:t>
            </w:r>
            <w:r w:rsidR="2A25879D" w:rsidRPr="6C5C7011">
              <w:rPr>
                <w:sz w:val="24"/>
                <w:szCs w:val="24"/>
              </w:rPr>
              <w:t>2</w:t>
            </w:r>
          </w:p>
        </w:tc>
      </w:tr>
      <w:tr w:rsidR="0EEDEE17" w14:paraId="2FA324CF" w14:textId="77777777" w:rsidTr="0C56A831">
        <w:tc>
          <w:tcPr>
            <w:tcW w:w="3120" w:type="dxa"/>
          </w:tcPr>
          <w:p w14:paraId="13082AEA" w14:textId="3C9BE43F" w:rsidR="0EEDEE17" w:rsidRDefault="00B75561" w:rsidP="0EEDEE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Hapi</w:t>
            </w:r>
            <w:proofErr w:type="spellEnd"/>
            <w:r w:rsidR="00417D7A">
              <w:rPr>
                <w:sz w:val="24"/>
                <w:szCs w:val="24"/>
              </w:rPr>
              <w:t xml:space="preserve"> Version</w:t>
            </w:r>
          </w:p>
        </w:tc>
        <w:tc>
          <w:tcPr>
            <w:tcW w:w="1725" w:type="dxa"/>
          </w:tcPr>
          <w:p w14:paraId="5686E311" w14:textId="66376665" w:rsidR="0EEDEE17" w:rsidRDefault="00B22FC1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4515" w:type="dxa"/>
          </w:tcPr>
          <w:p w14:paraId="761E110B" w14:textId="060DC817" w:rsidR="0EEDEE17" w:rsidRDefault="0EEDEE17" w:rsidP="6C5C7011">
            <w:pPr>
              <w:rPr>
                <w:sz w:val="24"/>
                <w:szCs w:val="24"/>
              </w:rPr>
            </w:pPr>
            <w:r w:rsidRPr="0C56A831">
              <w:rPr>
                <w:sz w:val="24"/>
                <w:szCs w:val="24"/>
              </w:rPr>
              <w:t xml:space="preserve">HAPI protocol version, </w:t>
            </w:r>
          </w:p>
          <w:p w14:paraId="7C23E6CE" w14:textId="76600B20" w:rsidR="0EEDEE17" w:rsidRDefault="442FBB18" w:rsidP="0EEDEE17">
            <w:pPr>
              <w:rPr>
                <w:sz w:val="24"/>
                <w:szCs w:val="24"/>
              </w:rPr>
            </w:pPr>
            <w:r w:rsidRPr="6C5C7011">
              <w:rPr>
                <w:sz w:val="24"/>
                <w:szCs w:val="24"/>
              </w:rPr>
              <w:t xml:space="preserve">Value: </w:t>
            </w:r>
            <w:r w:rsidR="2A25879D" w:rsidRPr="6C5C7011">
              <w:rPr>
                <w:sz w:val="24"/>
                <w:szCs w:val="24"/>
              </w:rPr>
              <w:t>3</w:t>
            </w:r>
          </w:p>
        </w:tc>
      </w:tr>
      <w:tr w:rsidR="0EEDEE17" w14:paraId="25819631" w14:textId="77777777" w:rsidTr="0C56A831">
        <w:tc>
          <w:tcPr>
            <w:tcW w:w="3120" w:type="dxa"/>
          </w:tcPr>
          <w:p w14:paraId="540FAD41" w14:textId="34FB0D94" w:rsidR="0EEDEE17" w:rsidRDefault="001665D9" w:rsidP="0EEDEE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D3EA3">
              <w:rPr>
                <w:sz w:val="24"/>
                <w:szCs w:val="24"/>
              </w:rPr>
              <w:t xml:space="preserve">File </w:t>
            </w:r>
            <w:r>
              <w:rPr>
                <w:sz w:val="24"/>
                <w:szCs w:val="24"/>
              </w:rPr>
              <w:t>Hash</w:t>
            </w:r>
            <w:r w:rsidR="00B22FC1">
              <w:rPr>
                <w:sz w:val="24"/>
                <w:szCs w:val="24"/>
              </w:rPr>
              <w:t xml:space="preserve"> Marker</w:t>
            </w:r>
          </w:p>
        </w:tc>
        <w:tc>
          <w:tcPr>
            <w:tcW w:w="1725" w:type="dxa"/>
          </w:tcPr>
          <w:p w14:paraId="478EE5AA" w14:textId="43AFB285" w:rsidR="0EEDEE17" w:rsidRDefault="003B0252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EEDEE17" w:rsidRPr="0EEDEE17">
              <w:rPr>
                <w:sz w:val="24"/>
                <w:szCs w:val="24"/>
              </w:rPr>
              <w:t>yte</w:t>
            </w:r>
          </w:p>
        </w:tc>
        <w:tc>
          <w:tcPr>
            <w:tcW w:w="4515" w:type="dxa"/>
          </w:tcPr>
          <w:p w14:paraId="4B3F465B" w14:textId="1960EC24" w:rsidR="0AF2ACD8" w:rsidRDefault="5EB3E0AB" w:rsidP="0EEDEE17">
            <w:pPr>
              <w:rPr>
                <w:sz w:val="24"/>
                <w:szCs w:val="24"/>
              </w:rPr>
            </w:pPr>
            <w:r w:rsidRPr="6C5C7011">
              <w:rPr>
                <w:sz w:val="24"/>
                <w:szCs w:val="24"/>
              </w:rPr>
              <w:t xml:space="preserve">Value: </w:t>
            </w:r>
            <w:r w:rsidR="277F5A97" w:rsidRPr="6C5C7011">
              <w:rPr>
                <w:sz w:val="24"/>
                <w:szCs w:val="24"/>
              </w:rPr>
              <w:t>1</w:t>
            </w:r>
          </w:p>
        </w:tc>
      </w:tr>
      <w:tr w:rsidR="0EEDEE17" w14:paraId="070C541B" w14:textId="77777777" w:rsidTr="0C56A831">
        <w:tc>
          <w:tcPr>
            <w:tcW w:w="3120" w:type="dxa"/>
          </w:tcPr>
          <w:p w14:paraId="74FF7B5D" w14:textId="25BCC66F" w:rsidR="0EEDEE17" w:rsidRDefault="00DD3EA3" w:rsidP="0EEDEE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File Hash</w:t>
            </w:r>
          </w:p>
        </w:tc>
        <w:tc>
          <w:tcPr>
            <w:tcW w:w="1725" w:type="dxa"/>
          </w:tcPr>
          <w:p w14:paraId="6CF9DE93" w14:textId="6DF39D3F" w:rsidR="0EEDEE17" w:rsidRDefault="0EEDEE17" w:rsidP="0EEDEE17">
            <w:pPr>
              <w:rPr>
                <w:sz w:val="24"/>
                <w:szCs w:val="24"/>
              </w:rPr>
            </w:pPr>
            <w:proofErr w:type="gramStart"/>
            <w:r w:rsidRPr="0EEDEE17">
              <w:rPr>
                <w:sz w:val="24"/>
                <w:szCs w:val="24"/>
              </w:rPr>
              <w:t>byte[</w:t>
            </w:r>
            <w:proofErr w:type="gramEnd"/>
            <w:r w:rsidRPr="0EEDEE17">
              <w:rPr>
                <w:sz w:val="24"/>
                <w:szCs w:val="24"/>
              </w:rPr>
              <w:t>48]</w:t>
            </w:r>
          </w:p>
        </w:tc>
        <w:tc>
          <w:tcPr>
            <w:tcW w:w="4515" w:type="dxa"/>
          </w:tcPr>
          <w:p w14:paraId="47BFFC4F" w14:textId="3ABABA4A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SHA384 hash of previous file, if not exist then all zeroes</w:t>
            </w:r>
          </w:p>
        </w:tc>
      </w:tr>
      <w:tr w:rsidR="0EEDEE17" w14:paraId="75CEC3AE" w14:textId="77777777" w:rsidTr="0C56A831">
        <w:tc>
          <w:tcPr>
            <w:tcW w:w="3120" w:type="dxa"/>
          </w:tcPr>
          <w:p w14:paraId="4A4BCD34" w14:textId="77584954" w:rsidR="0EEDEE17" w:rsidRDefault="00593F22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Marker</w:t>
            </w:r>
          </w:p>
        </w:tc>
        <w:tc>
          <w:tcPr>
            <w:tcW w:w="1725" w:type="dxa"/>
          </w:tcPr>
          <w:p w14:paraId="3D18D903" w14:textId="082D2D09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byte</w:t>
            </w:r>
          </w:p>
        </w:tc>
        <w:tc>
          <w:tcPr>
            <w:tcW w:w="4515" w:type="dxa"/>
          </w:tcPr>
          <w:p w14:paraId="2D9E5C47" w14:textId="110202C5" w:rsidR="75928578" w:rsidRDefault="561866C0" w:rsidP="0EEDEE17">
            <w:pPr>
              <w:rPr>
                <w:sz w:val="24"/>
                <w:szCs w:val="24"/>
              </w:rPr>
            </w:pPr>
            <w:r w:rsidRPr="42A88D2D">
              <w:rPr>
                <w:sz w:val="24"/>
                <w:szCs w:val="24"/>
              </w:rPr>
              <w:t xml:space="preserve">Value: </w:t>
            </w:r>
            <w:r w:rsidR="6718822F" w:rsidRPr="42A88D2D">
              <w:rPr>
                <w:sz w:val="24"/>
                <w:szCs w:val="24"/>
              </w:rPr>
              <w:t>2</w:t>
            </w:r>
          </w:p>
        </w:tc>
      </w:tr>
      <w:tr w:rsidR="0EEDEE17" w14:paraId="2C0917BE" w14:textId="77777777" w:rsidTr="0C56A831">
        <w:tc>
          <w:tcPr>
            <w:tcW w:w="3120" w:type="dxa"/>
          </w:tcPr>
          <w:p w14:paraId="0A12FC86" w14:textId="0C6FCC6B" w:rsidR="24F34424" w:rsidRDefault="24F34424" w:rsidP="0EEDEE17">
            <w:pPr>
              <w:rPr>
                <w:sz w:val="24"/>
                <w:szCs w:val="24"/>
              </w:rPr>
            </w:pPr>
            <w:r w:rsidRPr="0C56A831">
              <w:rPr>
                <w:sz w:val="24"/>
                <w:szCs w:val="24"/>
              </w:rPr>
              <w:t xml:space="preserve">Length of </w:t>
            </w:r>
            <w:r w:rsidR="0EEDEE17" w:rsidRPr="0C56A831">
              <w:rPr>
                <w:sz w:val="24"/>
                <w:szCs w:val="24"/>
              </w:rPr>
              <w:t>Transaction</w:t>
            </w:r>
          </w:p>
        </w:tc>
        <w:tc>
          <w:tcPr>
            <w:tcW w:w="1725" w:type="dxa"/>
          </w:tcPr>
          <w:p w14:paraId="4609096C" w14:textId="70D174DA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int</w:t>
            </w:r>
            <w:r w:rsidR="003C1911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15" w:type="dxa"/>
          </w:tcPr>
          <w:p w14:paraId="180196D1" w14:textId="48FED881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Byte size of the following Transaction message</w:t>
            </w:r>
          </w:p>
        </w:tc>
      </w:tr>
      <w:tr w:rsidR="0EEDEE17" w14:paraId="79C2ED40" w14:textId="77777777" w:rsidTr="0C56A831">
        <w:tc>
          <w:tcPr>
            <w:tcW w:w="3120" w:type="dxa"/>
          </w:tcPr>
          <w:p w14:paraId="5AB64F9A" w14:textId="5948184A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Transaction</w:t>
            </w:r>
          </w:p>
        </w:tc>
        <w:tc>
          <w:tcPr>
            <w:tcW w:w="1725" w:type="dxa"/>
          </w:tcPr>
          <w:p w14:paraId="311087E8" w14:textId="52F80FE2" w:rsidR="0EEDEE17" w:rsidRDefault="0EEDEE17" w:rsidP="0EEDEE17">
            <w:pPr>
              <w:rPr>
                <w:sz w:val="24"/>
                <w:szCs w:val="24"/>
              </w:rPr>
            </w:pPr>
            <w:proofErr w:type="gramStart"/>
            <w:r w:rsidRPr="0EEDEE17">
              <w:rPr>
                <w:sz w:val="24"/>
                <w:szCs w:val="24"/>
              </w:rPr>
              <w:t>byte[</w:t>
            </w:r>
            <w:proofErr w:type="gramEnd"/>
            <w:r w:rsidRPr="0EEDEE17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14:paraId="485F8C29" w14:textId="24383CD8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Serialized Transaction message bytes</w:t>
            </w:r>
          </w:p>
        </w:tc>
      </w:tr>
      <w:tr w:rsidR="0EEDEE17" w14:paraId="253320E2" w14:textId="77777777" w:rsidTr="0C56A831">
        <w:tc>
          <w:tcPr>
            <w:tcW w:w="3120" w:type="dxa"/>
          </w:tcPr>
          <w:p w14:paraId="5F59FA1F" w14:textId="21C7575E" w:rsidR="0CE6B04A" w:rsidRDefault="0CE6B04A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 xml:space="preserve">Length of </w:t>
            </w:r>
            <w:proofErr w:type="spellStart"/>
            <w:r w:rsidR="0EEDEE17" w:rsidRPr="0EEDEE17">
              <w:rPr>
                <w:sz w:val="24"/>
                <w:szCs w:val="24"/>
              </w:rPr>
              <w:t>TransactionRecord</w:t>
            </w:r>
            <w:proofErr w:type="spellEnd"/>
          </w:p>
        </w:tc>
        <w:tc>
          <w:tcPr>
            <w:tcW w:w="1725" w:type="dxa"/>
          </w:tcPr>
          <w:p w14:paraId="54C8E6B6" w14:textId="7D11DC4D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int</w:t>
            </w:r>
            <w:r w:rsidR="002E7F54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15" w:type="dxa"/>
          </w:tcPr>
          <w:p w14:paraId="47428BD7" w14:textId="56568739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 xml:space="preserve">Byte size of the following </w:t>
            </w:r>
            <w:proofErr w:type="spellStart"/>
            <w:r w:rsidRPr="0EEDEE17">
              <w:rPr>
                <w:sz w:val="24"/>
                <w:szCs w:val="24"/>
              </w:rPr>
              <w:t>TransactionRecord</w:t>
            </w:r>
            <w:proofErr w:type="spellEnd"/>
            <w:r w:rsidRPr="0EEDEE17">
              <w:rPr>
                <w:sz w:val="24"/>
                <w:szCs w:val="24"/>
              </w:rPr>
              <w:t xml:space="preserve"> message</w:t>
            </w:r>
          </w:p>
        </w:tc>
      </w:tr>
      <w:tr w:rsidR="0EEDEE17" w14:paraId="1C187682" w14:textId="77777777" w:rsidTr="0C56A831">
        <w:tc>
          <w:tcPr>
            <w:tcW w:w="3120" w:type="dxa"/>
          </w:tcPr>
          <w:p w14:paraId="20D09C7B" w14:textId="1F4A1E52" w:rsidR="0EEDEE17" w:rsidRDefault="0EEDEE17" w:rsidP="0EEDEE17">
            <w:pPr>
              <w:rPr>
                <w:sz w:val="24"/>
                <w:szCs w:val="24"/>
              </w:rPr>
            </w:pPr>
            <w:proofErr w:type="spellStart"/>
            <w:r w:rsidRPr="0EEDEE17">
              <w:rPr>
                <w:sz w:val="24"/>
                <w:szCs w:val="24"/>
              </w:rPr>
              <w:t>TransactionRecord</w:t>
            </w:r>
            <w:proofErr w:type="spellEnd"/>
          </w:p>
        </w:tc>
        <w:tc>
          <w:tcPr>
            <w:tcW w:w="1725" w:type="dxa"/>
          </w:tcPr>
          <w:p w14:paraId="50BB62AE" w14:textId="71784F64" w:rsidR="0EEDEE17" w:rsidRDefault="0EEDEE17" w:rsidP="0EEDEE17">
            <w:pPr>
              <w:rPr>
                <w:sz w:val="24"/>
                <w:szCs w:val="24"/>
              </w:rPr>
            </w:pPr>
            <w:proofErr w:type="gramStart"/>
            <w:r w:rsidRPr="0EEDEE17">
              <w:rPr>
                <w:sz w:val="24"/>
                <w:szCs w:val="24"/>
              </w:rPr>
              <w:t>byte[</w:t>
            </w:r>
            <w:proofErr w:type="gramEnd"/>
            <w:r w:rsidRPr="0EEDEE17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14:paraId="12A2FC9B" w14:textId="4737698D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 xml:space="preserve">Serialized </w:t>
            </w:r>
            <w:proofErr w:type="spellStart"/>
            <w:r w:rsidRPr="0EEDEE17">
              <w:rPr>
                <w:sz w:val="24"/>
                <w:szCs w:val="24"/>
              </w:rPr>
              <w:t>TransactionRecord</w:t>
            </w:r>
            <w:proofErr w:type="spellEnd"/>
            <w:r w:rsidRPr="0EEDEE17">
              <w:rPr>
                <w:sz w:val="24"/>
                <w:szCs w:val="24"/>
              </w:rPr>
              <w:t xml:space="preserve"> message bytes</w:t>
            </w:r>
          </w:p>
        </w:tc>
      </w:tr>
      <w:tr w:rsidR="0EEDEE17" w14:paraId="2373BD35" w14:textId="77777777" w:rsidTr="0C56A831">
        <w:tc>
          <w:tcPr>
            <w:tcW w:w="3120" w:type="dxa"/>
          </w:tcPr>
          <w:p w14:paraId="6C075BBB" w14:textId="0929518C" w:rsidR="0EEDEE17" w:rsidRDefault="00000AC9" w:rsidP="0EEDE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Marker</w:t>
            </w:r>
          </w:p>
        </w:tc>
        <w:tc>
          <w:tcPr>
            <w:tcW w:w="1725" w:type="dxa"/>
          </w:tcPr>
          <w:p w14:paraId="3029EE57" w14:textId="58BFE971" w:rsidR="0EEDEE17" w:rsidRDefault="0EEDEE17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byte</w:t>
            </w:r>
          </w:p>
        </w:tc>
        <w:tc>
          <w:tcPr>
            <w:tcW w:w="4515" w:type="dxa"/>
          </w:tcPr>
          <w:p w14:paraId="60ECA9AC" w14:textId="15B411E2" w:rsidR="0A3F4530" w:rsidRDefault="114D5734" w:rsidP="0EEDEE17">
            <w:pPr>
              <w:rPr>
                <w:sz w:val="24"/>
                <w:szCs w:val="24"/>
              </w:rPr>
            </w:pPr>
            <w:r w:rsidRPr="42A88D2D">
              <w:rPr>
                <w:sz w:val="24"/>
                <w:szCs w:val="24"/>
              </w:rPr>
              <w:t xml:space="preserve">Value: </w:t>
            </w:r>
            <w:r w:rsidR="230417C3" w:rsidRPr="42A88D2D">
              <w:rPr>
                <w:sz w:val="24"/>
                <w:szCs w:val="24"/>
              </w:rPr>
              <w:t>2</w:t>
            </w:r>
          </w:p>
        </w:tc>
      </w:tr>
      <w:tr w:rsidR="0EEDEE17" w14:paraId="1D81BFA9" w14:textId="77777777" w:rsidTr="0C56A831">
        <w:tc>
          <w:tcPr>
            <w:tcW w:w="3120" w:type="dxa"/>
          </w:tcPr>
          <w:p w14:paraId="5ADA6042" w14:textId="05312181" w:rsidR="0A3F4530" w:rsidRDefault="0A3F4530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...</w:t>
            </w:r>
          </w:p>
        </w:tc>
        <w:tc>
          <w:tcPr>
            <w:tcW w:w="1725" w:type="dxa"/>
          </w:tcPr>
          <w:p w14:paraId="707EE460" w14:textId="68946BA5" w:rsidR="2444020F" w:rsidRDefault="2444020F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...</w:t>
            </w:r>
          </w:p>
        </w:tc>
        <w:tc>
          <w:tcPr>
            <w:tcW w:w="4515" w:type="dxa"/>
          </w:tcPr>
          <w:p w14:paraId="38BF7CA6" w14:textId="3C755D7F" w:rsidR="2444020F" w:rsidRDefault="2444020F" w:rsidP="0EEDEE17">
            <w:pPr>
              <w:rPr>
                <w:sz w:val="24"/>
                <w:szCs w:val="24"/>
              </w:rPr>
            </w:pPr>
            <w:r w:rsidRPr="0EEDEE17">
              <w:rPr>
                <w:sz w:val="24"/>
                <w:szCs w:val="24"/>
              </w:rPr>
              <w:t>...</w:t>
            </w:r>
          </w:p>
        </w:tc>
      </w:tr>
    </w:tbl>
    <w:p w14:paraId="2530842F" w14:textId="2312122B" w:rsidR="0EEDEE17" w:rsidRDefault="0EEDEE17" w:rsidP="0EEDEE17">
      <w:pPr>
        <w:rPr>
          <w:sz w:val="24"/>
          <w:szCs w:val="24"/>
        </w:rPr>
      </w:pPr>
    </w:p>
    <w:p w14:paraId="33DBC7EB" w14:textId="0FC36897" w:rsidR="00F10251" w:rsidRPr="00F10251" w:rsidRDefault="3D160E12" w:rsidP="00F10251">
      <w:pPr>
        <w:rPr>
          <w:sz w:val="24"/>
          <w:szCs w:val="24"/>
        </w:rPr>
      </w:pPr>
      <w:r w:rsidRPr="0EEDEE17">
        <w:rPr>
          <w:sz w:val="24"/>
          <w:szCs w:val="24"/>
        </w:rPr>
        <w:t xml:space="preserve">The signature file </w:t>
      </w:r>
      <w:r w:rsidR="00CD160F">
        <w:rPr>
          <w:sz w:val="24"/>
          <w:szCs w:val="24"/>
        </w:rPr>
        <w:t>*.</w:t>
      </w:r>
      <w:proofErr w:type="spellStart"/>
      <w:r w:rsidR="00CD160F">
        <w:rPr>
          <w:sz w:val="24"/>
          <w:szCs w:val="24"/>
        </w:rPr>
        <w:t>rc</w:t>
      </w:r>
      <w:r w:rsidR="00DD7905">
        <w:rPr>
          <w:sz w:val="24"/>
          <w:szCs w:val="24"/>
        </w:rPr>
        <w:t>d</w:t>
      </w:r>
      <w:r w:rsidR="00CD160F">
        <w:rPr>
          <w:sz w:val="24"/>
          <w:szCs w:val="24"/>
        </w:rPr>
        <w:t>_sig</w:t>
      </w:r>
      <w:proofErr w:type="spellEnd"/>
      <w:r w:rsidR="00CD160F">
        <w:rPr>
          <w:sz w:val="24"/>
          <w:szCs w:val="24"/>
        </w:rPr>
        <w:t xml:space="preserve"> </w:t>
      </w:r>
      <w:r w:rsidRPr="0EEDEE17">
        <w:rPr>
          <w:sz w:val="24"/>
          <w:szCs w:val="24"/>
        </w:rPr>
        <w:t>signs the hash of corre</w:t>
      </w:r>
      <w:r w:rsidR="6BD5435B" w:rsidRPr="0EEDEE17">
        <w:rPr>
          <w:sz w:val="24"/>
          <w:szCs w:val="24"/>
        </w:rPr>
        <w:t>s</w:t>
      </w:r>
      <w:r w:rsidRPr="0EEDEE17">
        <w:rPr>
          <w:sz w:val="24"/>
          <w:szCs w:val="24"/>
        </w:rPr>
        <w:t xml:space="preserve">ponding </w:t>
      </w:r>
      <w:r w:rsidR="00CD160F">
        <w:rPr>
          <w:sz w:val="24"/>
          <w:szCs w:val="24"/>
        </w:rPr>
        <w:t>*</w:t>
      </w:r>
      <w:r w:rsidRPr="0EEDEE17">
        <w:rPr>
          <w:sz w:val="24"/>
          <w:szCs w:val="24"/>
        </w:rPr>
        <w:t>.</w:t>
      </w:r>
      <w:proofErr w:type="spellStart"/>
      <w:r w:rsidRPr="0EEDEE17">
        <w:rPr>
          <w:sz w:val="24"/>
          <w:szCs w:val="24"/>
        </w:rPr>
        <w:t>rcd</w:t>
      </w:r>
      <w:proofErr w:type="spellEnd"/>
      <w:r w:rsidRPr="0EEDEE17">
        <w:rPr>
          <w:sz w:val="24"/>
          <w:szCs w:val="24"/>
        </w:rPr>
        <w:t xml:space="preserve"> file;</w:t>
      </w:r>
    </w:p>
    <w:p w14:paraId="5DC7BE67" w14:textId="34945A27" w:rsidR="00FE7A01" w:rsidRDefault="00173A64" w:rsidP="6124E7EA">
      <w:pPr>
        <w:pStyle w:val="Heading3"/>
        <w:rPr>
          <w:b/>
          <w:color w:val="1F3763"/>
          <w:sz w:val="26"/>
          <w:szCs w:val="26"/>
        </w:rPr>
      </w:pPr>
      <w:r>
        <w:lastRenderedPageBreak/>
        <w:br/>
      </w:r>
      <w:bookmarkStart w:id="2" w:name="Version_2_Record_Sig"/>
      <w:r w:rsidR="005D6128">
        <w:rPr>
          <w:b/>
          <w:color w:val="1F3763"/>
          <w:sz w:val="26"/>
          <w:szCs w:val="26"/>
        </w:rPr>
        <w:t xml:space="preserve">Record Signature </w:t>
      </w:r>
      <w:r w:rsidR="0099ECEF" w:rsidRPr="6D35D8E9">
        <w:rPr>
          <w:b/>
          <w:color w:val="1F3763"/>
          <w:sz w:val="26"/>
          <w:szCs w:val="26"/>
        </w:rPr>
        <w:t>File Format</w:t>
      </w:r>
      <w:r w:rsidR="005D6128">
        <w:rPr>
          <w:b/>
          <w:color w:val="1F3763"/>
          <w:sz w:val="26"/>
          <w:szCs w:val="26"/>
        </w:rPr>
        <w:t xml:space="preserve"> </w:t>
      </w:r>
      <w:proofErr w:type="gramStart"/>
      <w:r w:rsidR="005D6128">
        <w:rPr>
          <w:b/>
          <w:color w:val="1F3763"/>
          <w:sz w:val="26"/>
          <w:szCs w:val="26"/>
        </w:rPr>
        <w:t>(</w:t>
      </w:r>
      <w:r w:rsidR="005D6128" w:rsidRPr="6D35D8E9">
        <w:rPr>
          <w:b/>
          <w:color w:val="1F3763"/>
          <w:sz w:val="26"/>
          <w:szCs w:val="26"/>
        </w:rPr>
        <w:t>.</w:t>
      </w:r>
      <w:proofErr w:type="spellStart"/>
      <w:r w:rsidR="005D6128" w:rsidRPr="6D35D8E9">
        <w:rPr>
          <w:b/>
          <w:color w:val="1F3763"/>
          <w:sz w:val="26"/>
          <w:szCs w:val="26"/>
        </w:rPr>
        <w:t>rcd</w:t>
      </w:r>
      <w:proofErr w:type="gramEnd"/>
      <w:r w:rsidR="005D6128" w:rsidRPr="6D35D8E9">
        <w:rPr>
          <w:b/>
          <w:color w:val="1F3763"/>
          <w:sz w:val="26"/>
          <w:szCs w:val="26"/>
        </w:rPr>
        <w:t>_sig</w:t>
      </w:r>
      <w:proofErr w:type="spellEnd"/>
      <w:r w:rsidR="00FE7A01">
        <w:rPr>
          <w:b/>
          <w:color w:val="1F3763"/>
          <w:sz w:val="26"/>
          <w:szCs w:val="26"/>
        </w:rPr>
        <w:t xml:space="preserve">) </w:t>
      </w:r>
      <w:r w:rsidR="00072ECA" w:rsidRPr="6D35D8E9">
        <w:rPr>
          <w:b/>
          <w:color w:val="1F3763"/>
          <w:sz w:val="26"/>
          <w:szCs w:val="26"/>
        </w:rPr>
        <w:t xml:space="preserve">– </w:t>
      </w:r>
      <w:r w:rsidRPr="6D35D8E9">
        <w:rPr>
          <w:b/>
          <w:color w:val="1F3763"/>
          <w:sz w:val="26"/>
          <w:szCs w:val="26"/>
        </w:rPr>
        <w:t xml:space="preserve">Version </w:t>
      </w:r>
      <w:r w:rsidR="009B1FDB" w:rsidRPr="6D35D8E9">
        <w:rPr>
          <w:b/>
          <w:color w:val="1F3763"/>
          <w:sz w:val="26"/>
          <w:szCs w:val="26"/>
        </w:rPr>
        <w:t>2</w:t>
      </w:r>
      <w:r w:rsidRPr="6D35D8E9">
        <w:rPr>
          <w:b/>
          <w:color w:val="1F3763"/>
          <w:sz w:val="26"/>
          <w:szCs w:val="26"/>
        </w:rPr>
        <w:t xml:space="preserve"> </w:t>
      </w:r>
      <w:bookmarkEnd w:id="2"/>
    </w:p>
    <w:p w14:paraId="324D6985" w14:textId="32AC506E" w:rsidR="0099ECEF" w:rsidRDefault="00FE7A01" w:rsidP="6124E7EA">
      <w:pPr>
        <w:pStyle w:val="Heading3"/>
        <w:rPr>
          <w:b/>
          <w:color w:val="1F3763"/>
          <w:sz w:val="26"/>
          <w:szCs w:val="26"/>
        </w:rPr>
      </w:pPr>
      <w:r>
        <w:rPr>
          <w:b/>
          <w:color w:val="1F3763"/>
          <w:sz w:val="26"/>
          <w:szCs w:val="26"/>
        </w:rPr>
        <w:t>Note: F</w:t>
      </w:r>
      <w:r w:rsidR="00173A64" w:rsidRPr="6D35D8E9">
        <w:rPr>
          <w:b/>
          <w:color w:val="1F3763"/>
          <w:sz w:val="26"/>
          <w:szCs w:val="26"/>
        </w:rPr>
        <w:t xml:space="preserve">ile </w:t>
      </w:r>
      <w:r w:rsidR="3F15E60B" w:rsidRPr="6D35D8E9">
        <w:rPr>
          <w:b/>
          <w:color w:val="1F3763"/>
          <w:sz w:val="26"/>
          <w:szCs w:val="26"/>
        </w:rPr>
        <w:t>format doesn’t have version number</w:t>
      </w:r>
    </w:p>
    <w:p w14:paraId="19696717" w14:textId="7B0A0B10" w:rsidR="008E689D" w:rsidRPr="005D734A" w:rsidRDefault="008E689D" w:rsidP="008E689D">
      <w:pPr>
        <w:rPr>
          <w:sz w:val="24"/>
          <w:szCs w:val="24"/>
        </w:rPr>
      </w:pPr>
      <w:r w:rsidRPr="005D734A">
        <w:rPr>
          <w:sz w:val="24"/>
          <w:szCs w:val="24"/>
        </w:rPr>
        <w:t>The below table describes the content that can be parsed from a record</w:t>
      </w:r>
      <w:r>
        <w:rPr>
          <w:sz w:val="24"/>
          <w:szCs w:val="24"/>
        </w:rPr>
        <w:t xml:space="preserve"> signature</w:t>
      </w:r>
      <w:r w:rsidRPr="005D734A">
        <w:rPr>
          <w:sz w:val="24"/>
          <w:szCs w:val="24"/>
        </w:rPr>
        <w:t xml:space="preserve"> file.</w:t>
      </w:r>
    </w:p>
    <w:p w14:paraId="5BC115AD" w14:textId="77777777" w:rsidR="008E689D" w:rsidRPr="008E689D" w:rsidRDefault="008E689D" w:rsidP="008E689D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1725"/>
        <w:gridCol w:w="4515"/>
      </w:tblGrid>
      <w:tr w:rsidR="00E46670" w14:paraId="5D1D15D0" w14:textId="77777777" w:rsidTr="00033D5E">
        <w:tc>
          <w:tcPr>
            <w:tcW w:w="3120" w:type="dxa"/>
          </w:tcPr>
          <w:p w14:paraId="289A55B6" w14:textId="16FA2FF4" w:rsidR="00E46670" w:rsidRDefault="00C315B4" w:rsidP="003B65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25" w:type="dxa"/>
          </w:tcPr>
          <w:p w14:paraId="43D6FD23" w14:textId="16443AB2" w:rsidR="00E46670" w:rsidRDefault="00E46670" w:rsidP="003B6514">
            <w:pPr>
              <w:jc w:val="center"/>
              <w:rPr>
                <w:b/>
                <w:bCs/>
                <w:sz w:val="24"/>
                <w:szCs w:val="24"/>
              </w:rPr>
            </w:pPr>
            <w:r w:rsidRPr="0EEDEE17">
              <w:rPr>
                <w:b/>
                <w:bCs/>
                <w:sz w:val="24"/>
                <w:szCs w:val="24"/>
              </w:rPr>
              <w:t>Type</w:t>
            </w:r>
            <w:r w:rsidR="00C315B4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515" w:type="dxa"/>
          </w:tcPr>
          <w:p w14:paraId="29B9EF46" w14:textId="288DFE02" w:rsidR="00E46670" w:rsidRDefault="00C315B4" w:rsidP="003B65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46670" w14:paraId="32BFE84C" w14:textId="77777777" w:rsidTr="00033D5E">
        <w:tc>
          <w:tcPr>
            <w:tcW w:w="3120" w:type="dxa"/>
          </w:tcPr>
          <w:p w14:paraId="3FDAAE0B" w14:textId="53AB3DB9" w:rsidR="00E46670" w:rsidRDefault="00260124" w:rsidP="003B6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Hash Marker</w:t>
            </w:r>
          </w:p>
        </w:tc>
        <w:tc>
          <w:tcPr>
            <w:tcW w:w="1725" w:type="dxa"/>
          </w:tcPr>
          <w:p w14:paraId="4353C1E6" w14:textId="7A7B8213" w:rsidR="00E46670" w:rsidRDefault="1FE67A55" w:rsidP="12B7C41A">
            <w:pPr>
              <w:spacing w:line="259" w:lineRule="auto"/>
              <w:rPr>
                <w:sz w:val="24"/>
                <w:szCs w:val="24"/>
              </w:rPr>
            </w:pPr>
            <w:r w:rsidRPr="12B7C41A">
              <w:rPr>
                <w:sz w:val="24"/>
                <w:szCs w:val="24"/>
              </w:rPr>
              <w:t>byte</w:t>
            </w:r>
          </w:p>
        </w:tc>
        <w:tc>
          <w:tcPr>
            <w:tcW w:w="4515" w:type="dxa"/>
          </w:tcPr>
          <w:p w14:paraId="7F426F97" w14:textId="6A566046" w:rsidR="00E46670" w:rsidRDefault="52FCC6B3" w:rsidP="0CCD0191">
            <w:pPr>
              <w:spacing w:line="259" w:lineRule="auto"/>
              <w:rPr>
                <w:sz w:val="24"/>
                <w:szCs w:val="24"/>
              </w:rPr>
            </w:pPr>
            <w:r w:rsidRPr="42A88D2D">
              <w:rPr>
                <w:sz w:val="24"/>
                <w:szCs w:val="24"/>
              </w:rPr>
              <w:t xml:space="preserve">Value: </w:t>
            </w:r>
            <w:r w:rsidR="0CC39538" w:rsidRPr="42A88D2D">
              <w:rPr>
                <w:sz w:val="24"/>
                <w:szCs w:val="24"/>
              </w:rPr>
              <w:t>4</w:t>
            </w:r>
          </w:p>
        </w:tc>
      </w:tr>
      <w:tr w:rsidR="00E46670" w14:paraId="3191236B" w14:textId="77777777" w:rsidTr="00033D5E">
        <w:tc>
          <w:tcPr>
            <w:tcW w:w="3120" w:type="dxa"/>
          </w:tcPr>
          <w:p w14:paraId="073F6994" w14:textId="442FDF41" w:rsidR="00E46670" w:rsidRDefault="1FE67A55" w:rsidP="1EC39B75">
            <w:pPr>
              <w:spacing w:line="259" w:lineRule="auto"/>
              <w:rPr>
                <w:sz w:val="24"/>
                <w:szCs w:val="24"/>
              </w:rPr>
            </w:pPr>
            <w:r w:rsidRPr="1DFB3722">
              <w:rPr>
                <w:sz w:val="24"/>
                <w:szCs w:val="24"/>
              </w:rPr>
              <w:t xml:space="preserve">File </w:t>
            </w:r>
            <w:r w:rsidR="00372003">
              <w:rPr>
                <w:sz w:val="24"/>
                <w:szCs w:val="24"/>
              </w:rPr>
              <w:t>H</w:t>
            </w:r>
            <w:r w:rsidRPr="1DFB3722">
              <w:rPr>
                <w:sz w:val="24"/>
                <w:szCs w:val="24"/>
              </w:rPr>
              <w:t>ash</w:t>
            </w:r>
          </w:p>
        </w:tc>
        <w:tc>
          <w:tcPr>
            <w:tcW w:w="1725" w:type="dxa"/>
          </w:tcPr>
          <w:p w14:paraId="26C20E8F" w14:textId="293BCA83" w:rsidR="00E46670" w:rsidRDefault="1FE67A55" w:rsidP="003B6514">
            <w:pPr>
              <w:rPr>
                <w:sz w:val="24"/>
                <w:szCs w:val="24"/>
              </w:rPr>
            </w:pPr>
            <w:proofErr w:type="gramStart"/>
            <w:r w:rsidRPr="105AD634">
              <w:rPr>
                <w:sz w:val="24"/>
                <w:szCs w:val="24"/>
              </w:rPr>
              <w:t>byte[</w:t>
            </w:r>
            <w:proofErr w:type="gramEnd"/>
            <w:r w:rsidRPr="105AD634">
              <w:rPr>
                <w:sz w:val="24"/>
                <w:szCs w:val="24"/>
              </w:rPr>
              <w:t>48]</w:t>
            </w:r>
          </w:p>
        </w:tc>
        <w:tc>
          <w:tcPr>
            <w:tcW w:w="4515" w:type="dxa"/>
          </w:tcPr>
          <w:p w14:paraId="7DB55BD6" w14:textId="0AD8AEA5" w:rsidR="00E46670" w:rsidRDefault="1FE67A55" w:rsidP="003B6514">
            <w:pPr>
              <w:rPr>
                <w:sz w:val="24"/>
                <w:szCs w:val="24"/>
              </w:rPr>
            </w:pPr>
            <w:r w:rsidRPr="2B4E0E4B">
              <w:rPr>
                <w:sz w:val="24"/>
                <w:szCs w:val="24"/>
              </w:rPr>
              <w:t>SHA384 hash of corresponding *.</w:t>
            </w:r>
            <w:proofErr w:type="spellStart"/>
            <w:r w:rsidRPr="2B4E0E4B">
              <w:rPr>
                <w:sz w:val="24"/>
                <w:szCs w:val="24"/>
              </w:rPr>
              <w:t>rcd</w:t>
            </w:r>
            <w:proofErr w:type="spellEnd"/>
            <w:r w:rsidRPr="2B4E0E4B">
              <w:rPr>
                <w:sz w:val="24"/>
                <w:szCs w:val="24"/>
              </w:rPr>
              <w:t xml:space="preserve"> file</w:t>
            </w:r>
          </w:p>
        </w:tc>
      </w:tr>
      <w:tr w:rsidR="00033D5E" w14:paraId="1E0D5586" w14:textId="77777777" w:rsidTr="00033D5E">
        <w:tc>
          <w:tcPr>
            <w:tcW w:w="3120" w:type="dxa"/>
          </w:tcPr>
          <w:p w14:paraId="28089152" w14:textId="29A790DC" w:rsidR="00033D5E" w:rsidRDefault="00905BE2" w:rsidP="003B6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Marker</w:t>
            </w:r>
          </w:p>
        </w:tc>
        <w:tc>
          <w:tcPr>
            <w:tcW w:w="1725" w:type="dxa"/>
          </w:tcPr>
          <w:p w14:paraId="6BBBBB45" w14:textId="42D7B9F3" w:rsidR="00033D5E" w:rsidRDefault="1FE67A55" w:rsidP="003B6514">
            <w:pPr>
              <w:rPr>
                <w:sz w:val="24"/>
                <w:szCs w:val="24"/>
              </w:rPr>
            </w:pPr>
            <w:r w:rsidRPr="044A0F6B">
              <w:rPr>
                <w:sz w:val="24"/>
                <w:szCs w:val="24"/>
              </w:rPr>
              <w:t>byte</w:t>
            </w:r>
          </w:p>
        </w:tc>
        <w:tc>
          <w:tcPr>
            <w:tcW w:w="4515" w:type="dxa"/>
          </w:tcPr>
          <w:p w14:paraId="1C0C4705" w14:textId="1C6D0A63" w:rsidR="00033D5E" w:rsidRDefault="25B9F0AE" w:rsidP="003B6514">
            <w:pPr>
              <w:rPr>
                <w:sz w:val="24"/>
                <w:szCs w:val="24"/>
              </w:rPr>
            </w:pPr>
            <w:r w:rsidRPr="7A685760">
              <w:rPr>
                <w:sz w:val="24"/>
                <w:szCs w:val="24"/>
              </w:rPr>
              <w:t xml:space="preserve">Value: </w:t>
            </w:r>
            <w:r w:rsidR="23738C38" w:rsidRPr="7A685760">
              <w:rPr>
                <w:sz w:val="24"/>
                <w:szCs w:val="24"/>
              </w:rPr>
              <w:t>3</w:t>
            </w:r>
          </w:p>
        </w:tc>
      </w:tr>
      <w:tr w:rsidR="00033D5E" w14:paraId="7AD92ED1" w14:textId="77777777" w:rsidTr="00033D5E">
        <w:tc>
          <w:tcPr>
            <w:tcW w:w="3120" w:type="dxa"/>
          </w:tcPr>
          <w:p w14:paraId="0096ACD5" w14:textId="0BBC7724" w:rsidR="00033D5E" w:rsidRDefault="6DF1D435" w:rsidP="7BF0BB5D">
            <w:pPr>
              <w:spacing w:line="259" w:lineRule="auto"/>
              <w:rPr>
                <w:sz w:val="24"/>
                <w:szCs w:val="24"/>
              </w:rPr>
            </w:pPr>
            <w:r w:rsidRPr="3C2532CA">
              <w:rPr>
                <w:sz w:val="24"/>
                <w:szCs w:val="24"/>
              </w:rPr>
              <w:t xml:space="preserve">Length of </w:t>
            </w:r>
            <w:r w:rsidR="00905BE2">
              <w:rPr>
                <w:sz w:val="24"/>
                <w:szCs w:val="24"/>
              </w:rPr>
              <w:t>S</w:t>
            </w:r>
            <w:r w:rsidRPr="3C2532CA">
              <w:rPr>
                <w:sz w:val="24"/>
                <w:szCs w:val="24"/>
              </w:rPr>
              <w:t>ignature</w:t>
            </w:r>
          </w:p>
        </w:tc>
        <w:tc>
          <w:tcPr>
            <w:tcW w:w="1725" w:type="dxa"/>
          </w:tcPr>
          <w:p w14:paraId="2F710EDE" w14:textId="1E763B9B" w:rsidR="00033D5E" w:rsidRDefault="6DF1D435" w:rsidP="003B6514">
            <w:pPr>
              <w:rPr>
                <w:sz w:val="24"/>
                <w:szCs w:val="24"/>
              </w:rPr>
            </w:pPr>
            <w:r w:rsidRPr="3C2532CA">
              <w:rPr>
                <w:sz w:val="24"/>
                <w:szCs w:val="24"/>
              </w:rPr>
              <w:t>int</w:t>
            </w:r>
            <w:r w:rsidR="00905BE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15" w:type="dxa"/>
          </w:tcPr>
          <w:p w14:paraId="1F5429ED" w14:textId="6307EC63" w:rsidR="00033D5E" w:rsidRDefault="6DF1D435" w:rsidP="003B6514">
            <w:pPr>
              <w:rPr>
                <w:sz w:val="24"/>
                <w:szCs w:val="24"/>
              </w:rPr>
            </w:pPr>
            <w:r w:rsidRPr="5F9197F5">
              <w:rPr>
                <w:sz w:val="24"/>
                <w:szCs w:val="24"/>
              </w:rPr>
              <w:t>Byte size of the following signature bytes</w:t>
            </w:r>
          </w:p>
        </w:tc>
      </w:tr>
      <w:tr w:rsidR="2341AAF4" w14:paraId="344EDF54" w14:textId="77777777" w:rsidTr="2341AAF4">
        <w:tc>
          <w:tcPr>
            <w:tcW w:w="3120" w:type="dxa"/>
          </w:tcPr>
          <w:p w14:paraId="1BB37B75" w14:textId="08268D69" w:rsidR="2341AAF4" w:rsidRDefault="6DF1D435" w:rsidP="2341AAF4">
            <w:pPr>
              <w:spacing w:line="259" w:lineRule="auto"/>
              <w:rPr>
                <w:sz w:val="24"/>
                <w:szCs w:val="24"/>
              </w:rPr>
            </w:pPr>
            <w:r w:rsidRPr="7F50EF76">
              <w:rPr>
                <w:sz w:val="24"/>
                <w:szCs w:val="24"/>
              </w:rPr>
              <w:t xml:space="preserve">Signature </w:t>
            </w:r>
          </w:p>
        </w:tc>
        <w:tc>
          <w:tcPr>
            <w:tcW w:w="1725" w:type="dxa"/>
          </w:tcPr>
          <w:p w14:paraId="1F30BC4A" w14:textId="1AE10038" w:rsidR="2341AAF4" w:rsidRDefault="6DF1D435" w:rsidP="2341AAF4">
            <w:pPr>
              <w:rPr>
                <w:sz w:val="24"/>
                <w:szCs w:val="24"/>
              </w:rPr>
            </w:pPr>
            <w:proofErr w:type="gramStart"/>
            <w:r w:rsidRPr="13F105EB">
              <w:rPr>
                <w:sz w:val="24"/>
                <w:szCs w:val="24"/>
              </w:rPr>
              <w:t>byte[</w:t>
            </w:r>
            <w:proofErr w:type="gramEnd"/>
            <w:r w:rsidRPr="13F105EB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14:paraId="3E0D0575" w14:textId="5146A6D2" w:rsidR="2341AAF4" w:rsidRDefault="6DF1D435" w:rsidP="2341AAF4">
            <w:pPr>
              <w:rPr>
                <w:sz w:val="24"/>
                <w:szCs w:val="24"/>
              </w:rPr>
            </w:pPr>
            <w:r w:rsidRPr="13F105EB">
              <w:rPr>
                <w:sz w:val="24"/>
                <w:szCs w:val="24"/>
              </w:rPr>
              <w:t>Signature bytes</w:t>
            </w:r>
          </w:p>
        </w:tc>
      </w:tr>
    </w:tbl>
    <w:p w14:paraId="0F7D60FA" w14:textId="5BEB1B65" w:rsidR="305E0DDE" w:rsidRDefault="305E0DDE" w:rsidP="305E0DDE">
      <w:pPr>
        <w:pStyle w:val="Heading3"/>
      </w:pPr>
    </w:p>
    <w:p w14:paraId="7D74F703" w14:textId="6C6D5E5C" w:rsidR="35E3A2E3" w:rsidRDefault="00033D5E" w:rsidP="00CF5D14">
      <w:pPr>
        <w:pStyle w:val="Heading3"/>
        <w:rPr>
          <w:b/>
          <w:color w:val="1F3763"/>
          <w:sz w:val="26"/>
          <w:szCs w:val="26"/>
        </w:rPr>
      </w:pPr>
      <w:r w:rsidRPr="6D35D8E9">
        <w:rPr>
          <w:b/>
          <w:color w:val="1F3763"/>
          <w:sz w:val="26"/>
          <w:szCs w:val="26"/>
        </w:rPr>
        <w:t xml:space="preserve">File </w:t>
      </w:r>
      <w:r w:rsidR="00E3009E" w:rsidRPr="6D35D8E9">
        <w:rPr>
          <w:b/>
          <w:color w:val="1F3763"/>
          <w:sz w:val="26"/>
          <w:szCs w:val="26"/>
        </w:rPr>
        <w:t>H</w:t>
      </w:r>
      <w:r w:rsidR="35E3A2E3" w:rsidRPr="6D35D8E9">
        <w:rPr>
          <w:b/>
          <w:color w:val="1F3763"/>
          <w:sz w:val="26"/>
          <w:szCs w:val="26"/>
        </w:rPr>
        <w:t xml:space="preserve">ash </w:t>
      </w:r>
      <w:r w:rsidR="00E3009E" w:rsidRPr="6D35D8E9">
        <w:rPr>
          <w:b/>
          <w:color w:val="1F3763"/>
          <w:sz w:val="26"/>
          <w:szCs w:val="26"/>
        </w:rPr>
        <w:t>C</w:t>
      </w:r>
      <w:r w:rsidR="35E3A2E3" w:rsidRPr="6D35D8E9">
        <w:rPr>
          <w:b/>
          <w:color w:val="1F3763"/>
          <w:sz w:val="26"/>
          <w:szCs w:val="26"/>
        </w:rPr>
        <w:t>alculation</w:t>
      </w:r>
    </w:p>
    <w:p w14:paraId="3E666C68" w14:textId="58929D01" w:rsidR="007D260F" w:rsidRPr="003E76AE" w:rsidRDefault="007D260F" w:rsidP="007D260F">
      <w:pPr>
        <w:rPr>
          <w:sz w:val="24"/>
          <w:szCs w:val="24"/>
        </w:rPr>
      </w:pPr>
      <w:r w:rsidRPr="003E76AE">
        <w:rPr>
          <w:sz w:val="24"/>
          <w:szCs w:val="24"/>
        </w:rPr>
        <w:t>The record file hash is calculated using the following formula.</w:t>
      </w:r>
    </w:p>
    <w:p w14:paraId="32646B68" w14:textId="38ADED08" w:rsidR="35E3A2E3" w:rsidRPr="002E3AC1" w:rsidRDefault="35E3A2E3" w:rsidP="002F246A">
      <w:pPr>
        <w:ind w:firstLine="720"/>
      </w:pPr>
      <w:r w:rsidRPr="31C3A6DA">
        <w:rPr>
          <w:rFonts w:ascii="Calibri" w:eastAsia="Calibri" w:hAnsi="Calibri" w:cs="Calibri"/>
          <w:i/>
          <w:sz w:val="24"/>
          <w:szCs w:val="24"/>
        </w:rPr>
        <w:t>h[</w:t>
      </w:r>
      <w:proofErr w:type="spellStart"/>
      <w:r w:rsidRPr="31C3A6DA">
        <w:rPr>
          <w:rFonts w:ascii="Calibri" w:eastAsia="Calibri" w:hAnsi="Calibri" w:cs="Calibri"/>
          <w:i/>
          <w:sz w:val="24"/>
          <w:szCs w:val="24"/>
        </w:rPr>
        <w:t>i</w:t>
      </w:r>
      <w:proofErr w:type="spellEnd"/>
      <w:r w:rsidRPr="31C3A6DA">
        <w:rPr>
          <w:rFonts w:ascii="Calibri" w:eastAsia="Calibri" w:hAnsi="Calibri" w:cs="Calibri"/>
          <w:i/>
          <w:sz w:val="24"/>
          <w:szCs w:val="24"/>
        </w:rPr>
        <w:t>] = hash(p[i-1] || h[i-1] || hash(c[i-1]))</w:t>
      </w:r>
    </w:p>
    <w:p w14:paraId="74A55C00" w14:textId="79AB643F" w:rsidR="35E3A2E3" w:rsidRDefault="0F0B2E73" w:rsidP="2289521E">
      <w:pPr>
        <w:ind w:left="720"/>
        <w:rPr>
          <w:rFonts w:ascii="Calibri" w:eastAsia="Calibri" w:hAnsi="Calibri" w:cs="Calibri"/>
          <w:sz w:val="24"/>
          <w:szCs w:val="24"/>
        </w:rPr>
      </w:pPr>
      <w:r w:rsidRPr="69DDD380">
        <w:rPr>
          <w:rFonts w:ascii="Calibri" w:eastAsia="Calibri" w:hAnsi="Calibri" w:cs="Calibri"/>
          <w:i/>
          <w:iCs/>
          <w:sz w:val="24"/>
          <w:szCs w:val="24"/>
        </w:rPr>
        <w:t>||</w:t>
      </w:r>
      <w:r w:rsidRPr="69DDD380">
        <w:rPr>
          <w:rFonts w:ascii="Calibri" w:eastAsia="Calibri" w:hAnsi="Calibri" w:cs="Calibri"/>
          <w:sz w:val="24"/>
          <w:szCs w:val="24"/>
        </w:rPr>
        <w:t xml:space="preserve"> denotes c</w:t>
      </w:r>
      <w:r w:rsidRPr="69DDD380">
        <w:rPr>
          <w:rFonts w:ascii="Calibri" w:eastAsia="Calibri" w:hAnsi="Calibri" w:cs="Calibri"/>
          <w:color w:val="222222"/>
          <w:sz w:val="24"/>
          <w:szCs w:val="24"/>
        </w:rPr>
        <w:t>oncatenation</w:t>
      </w:r>
    </w:p>
    <w:p w14:paraId="3BB7E34E" w14:textId="21A61E4A" w:rsidR="35E3A2E3" w:rsidRDefault="35E3A2E3" w:rsidP="2289521E">
      <w:pPr>
        <w:ind w:left="720"/>
        <w:rPr>
          <w:rFonts w:ascii="Calibri" w:eastAsia="Calibri" w:hAnsi="Calibri" w:cs="Calibri"/>
          <w:sz w:val="24"/>
          <w:szCs w:val="24"/>
        </w:rPr>
      </w:pPr>
      <w:r w:rsidRPr="0EEDEE17">
        <w:rPr>
          <w:rFonts w:ascii="Calibri" w:eastAsia="Calibri" w:hAnsi="Calibri" w:cs="Calibri"/>
          <w:sz w:val="24"/>
          <w:szCs w:val="24"/>
        </w:rPr>
        <w:t>h[</w:t>
      </w:r>
      <w:proofErr w:type="spellStart"/>
      <w:r w:rsidRPr="0EEDEE17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EEDEE17">
        <w:rPr>
          <w:rFonts w:ascii="Calibri" w:eastAsia="Calibri" w:hAnsi="Calibri" w:cs="Calibri"/>
          <w:sz w:val="24"/>
          <w:szCs w:val="24"/>
        </w:rPr>
        <w:t>] is the hash of the file</w:t>
      </w:r>
      <w:r w:rsidR="3725E76C" w:rsidRPr="0EEDEE1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3EC69F49" w:rsidRPr="63569C58">
        <w:rPr>
          <w:rFonts w:ascii="Calibri" w:eastAsia="Calibri" w:hAnsi="Calibri" w:cs="Calibri"/>
          <w:sz w:val="24"/>
          <w:szCs w:val="24"/>
        </w:rPr>
        <w:t>i</w:t>
      </w:r>
      <w:proofErr w:type="spellEnd"/>
    </w:p>
    <w:p w14:paraId="4FD3ED41" w14:textId="0A62A6AF" w:rsidR="35E3A2E3" w:rsidRDefault="35E3A2E3" w:rsidP="2289521E">
      <w:pPr>
        <w:ind w:left="720"/>
        <w:rPr>
          <w:rFonts w:ascii="Calibri" w:eastAsia="Calibri" w:hAnsi="Calibri" w:cs="Calibri"/>
          <w:sz w:val="24"/>
          <w:szCs w:val="24"/>
        </w:rPr>
      </w:pPr>
      <w:r w:rsidRPr="0EEDEE17">
        <w:rPr>
          <w:rFonts w:ascii="Calibri" w:eastAsia="Calibri" w:hAnsi="Calibri" w:cs="Calibri"/>
          <w:sz w:val="24"/>
          <w:szCs w:val="24"/>
        </w:rPr>
        <w:t xml:space="preserve">p[i-1] is the contents in the file before the </w:t>
      </w:r>
      <w:r w:rsidR="478A8DAA" w:rsidRPr="0EEDEE17">
        <w:rPr>
          <w:rFonts w:ascii="Calibri" w:eastAsia="Calibri" w:hAnsi="Calibri" w:cs="Calibri"/>
          <w:sz w:val="24"/>
          <w:szCs w:val="24"/>
        </w:rPr>
        <w:t>PREV_FILE_HASH</w:t>
      </w:r>
    </w:p>
    <w:p w14:paraId="68FF72D5" w14:textId="129F4A41" w:rsidR="35E3A2E3" w:rsidRDefault="35E3A2E3" w:rsidP="413F20E1">
      <w:pPr>
        <w:ind w:left="720"/>
        <w:rPr>
          <w:rFonts w:ascii="Calibri" w:eastAsia="Calibri" w:hAnsi="Calibri" w:cs="Calibri"/>
          <w:sz w:val="24"/>
          <w:szCs w:val="24"/>
        </w:rPr>
      </w:pPr>
      <w:r w:rsidRPr="0EEDEE17">
        <w:rPr>
          <w:rFonts w:ascii="Calibri" w:eastAsia="Calibri" w:hAnsi="Calibri" w:cs="Calibri"/>
          <w:sz w:val="24"/>
          <w:szCs w:val="24"/>
        </w:rPr>
        <w:t xml:space="preserve">h[i-1] is the hash of file </w:t>
      </w:r>
      <w:r w:rsidR="77CE010D" w:rsidRPr="0EEDEE17">
        <w:rPr>
          <w:rFonts w:ascii="Calibri" w:eastAsia="Calibri" w:hAnsi="Calibri" w:cs="Calibri"/>
          <w:sz w:val="24"/>
          <w:szCs w:val="24"/>
        </w:rPr>
        <w:t>i-1</w:t>
      </w:r>
      <w:r w:rsidR="5E0ED96D" w:rsidRPr="0EEDEE17">
        <w:rPr>
          <w:rFonts w:ascii="Calibri" w:eastAsia="Calibri" w:hAnsi="Calibri" w:cs="Calibri"/>
          <w:sz w:val="24"/>
          <w:szCs w:val="24"/>
        </w:rPr>
        <w:t>, i.e., PREV_FILE_HASH</w:t>
      </w:r>
    </w:p>
    <w:p w14:paraId="50AAAC77" w14:textId="24E5FDE0" w:rsidR="0EEDEE17" w:rsidRPr="004C7E80" w:rsidRDefault="35E3A2E3" w:rsidP="007B5E6B">
      <w:pPr>
        <w:ind w:left="720"/>
        <w:rPr>
          <w:rFonts w:ascii="Calibri" w:eastAsia="Calibri" w:hAnsi="Calibri" w:cs="Calibri"/>
          <w:sz w:val="24"/>
          <w:szCs w:val="24"/>
        </w:rPr>
      </w:pPr>
      <w:r w:rsidRPr="0EEDEE17">
        <w:rPr>
          <w:rFonts w:ascii="Calibri" w:eastAsia="Calibri" w:hAnsi="Calibri" w:cs="Calibri"/>
          <w:sz w:val="24"/>
          <w:szCs w:val="24"/>
        </w:rPr>
        <w:t xml:space="preserve">c[i-1] is the contents of the file after </w:t>
      </w:r>
      <w:r w:rsidR="0A9A548A" w:rsidRPr="0EEDEE17">
        <w:rPr>
          <w:rFonts w:ascii="Calibri" w:eastAsia="Calibri" w:hAnsi="Calibri" w:cs="Calibri"/>
          <w:sz w:val="24"/>
          <w:szCs w:val="24"/>
        </w:rPr>
        <w:t>PREV_FILE_HASH</w:t>
      </w:r>
    </w:p>
    <w:p w14:paraId="74FFA27D" w14:textId="37837423" w:rsidR="0EEDEE17" w:rsidRPr="004C7E80" w:rsidRDefault="0EEDEE17" w:rsidP="0EEDEE17">
      <w:pPr>
        <w:rPr>
          <w:rFonts w:ascii="Calibri" w:eastAsia="Calibri" w:hAnsi="Calibri" w:cs="Calibri"/>
          <w:sz w:val="24"/>
          <w:szCs w:val="24"/>
        </w:rPr>
      </w:pPr>
    </w:p>
    <w:p w14:paraId="29D39B7C" w14:textId="63E51B04" w:rsidR="00D121CD" w:rsidRDefault="00D121CD" w:rsidP="00F95789">
      <w:pPr>
        <w:pStyle w:val="Heading2"/>
        <w:rPr>
          <w:b/>
          <w:sz w:val="36"/>
          <w:szCs w:val="36"/>
        </w:rPr>
      </w:pPr>
      <w:bookmarkStart w:id="3" w:name="_Version_5_Record"/>
      <w:bookmarkEnd w:id="3"/>
      <w:r w:rsidRPr="004C7E80">
        <w:rPr>
          <w:b/>
          <w:sz w:val="36"/>
          <w:szCs w:val="36"/>
        </w:rPr>
        <w:t xml:space="preserve">Version </w:t>
      </w:r>
      <w:r w:rsidR="46F7682A" w:rsidRPr="007A208B">
        <w:rPr>
          <w:b/>
          <w:sz w:val="36"/>
          <w:szCs w:val="36"/>
        </w:rPr>
        <w:t>5</w:t>
      </w:r>
      <w:r w:rsidRPr="004C7E80">
        <w:rPr>
          <w:b/>
          <w:sz w:val="36"/>
          <w:szCs w:val="36"/>
        </w:rPr>
        <w:t xml:space="preserve"> Record Stream File Format</w:t>
      </w:r>
    </w:p>
    <w:p w14:paraId="2892F543" w14:textId="77777777" w:rsidR="00F95789" w:rsidRPr="00F95789" w:rsidRDefault="00F95789" w:rsidP="00F95789"/>
    <w:p w14:paraId="57B3CC3A" w14:textId="334B193D" w:rsidR="009E5F29" w:rsidRPr="004C6ECE" w:rsidRDefault="003D6EF5" w:rsidP="009E5F29">
      <w:pPr>
        <w:pStyle w:val="CommentText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Generated using </w:t>
      </w:r>
      <w:r w:rsidR="1FE65127" w:rsidRPr="6F55690D">
        <w:rPr>
          <w:rFonts w:ascii="Calibri" w:eastAsia="Calibri" w:hAnsi="Calibri" w:cs="Calibri"/>
          <w:sz w:val="24"/>
          <w:szCs w:val="24"/>
        </w:rPr>
        <w:t xml:space="preserve">functionality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 w:rsidR="075991F6" w:rsidRPr="569FF35D">
        <w:rPr>
          <w:rFonts w:ascii="Calibri" w:eastAsia="Calibri" w:hAnsi="Calibri" w:cs="Calibri"/>
          <w:sz w:val="24"/>
          <w:szCs w:val="24"/>
        </w:rPr>
        <w:t xml:space="preserve">by </w:t>
      </w:r>
      <w:proofErr w:type="spellStart"/>
      <w:r w:rsidR="1FE65127" w:rsidRPr="6F55690D">
        <w:rPr>
          <w:rFonts w:ascii="Calibri" w:eastAsia="Calibri" w:hAnsi="Calibri" w:cs="Calibri"/>
          <w:sz w:val="24"/>
          <w:szCs w:val="24"/>
        </w:rPr>
        <w:t>swirlds</w:t>
      </w:r>
      <w:proofErr w:type="spellEnd"/>
      <w:r w:rsidR="1FE65127" w:rsidRPr="6F55690D">
        <w:rPr>
          <w:rFonts w:ascii="Calibri" w:eastAsia="Calibri" w:hAnsi="Calibri" w:cs="Calibri"/>
          <w:sz w:val="24"/>
          <w:szCs w:val="24"/>
        </w:rPr>
        <w:t>-</w:t>
      </w:r>
      <w:proofErr w:type="gramStart"/>
      <w:r w:rsidR="1FE65127" w:rsidRPr="6F55690D">
        <w:rPr>
          <w:rFonts w:ascii="Calibri" w:eastAsia="Calibri" w:hAnsi="Calibri" w:cs="Calibri"/>
          <w:sz w:val="24"/>
          <w:szCs w:val="24"/>
        </w:rPr>
        <w:t>common</w:t>
      </w:r>
      <w:r w:rsidR="1945700A" w:rsidRPr="6F55690D">
        <w:rPr>
          <w:rFonts w:ascii="Calibri" w:eastAsia="Calibri" w:hAnsi="Calibri" w:cs="Calibri"/>
          <w:sz w:val="24"/>
          <w:szCs w:val="24"/>
        </w:rPr>
        <w:t xml:space="preserve"> </w:t>
      </w:r>
      <w:r w:rsidR="004E0305">
        <w:rPr>
          <w:rFonts w:ascii="Calibri" w:eastAsia="Calibri" w:hAnsi="Calibri" w:cs="Calibri"/>
          <w:sz w:val="24"/>
          <w:szCs w:val="24"/>
        </w:rPr>
        <w:t xml:space="preserve"> in</w:t>
      </w:r>
      <w:proofErr w:type="gramEnd"/>
      <w:r w:rsidR="004E0305">
        <w:rPr>
          <w:rFonts w:ascii="Calibri" w:eastAsia="Calibri" w:hAnsi="Calibri" w:cs="Calibri"/>
          <w:sz w:val="24"/>
          <w:szCs w:val="24"/>
        </w:rPr>
        <w:t xml:space="preserve"> the </w:t>
      </w:r>
      <w:proofErr w:type="spellStart"/>
      <w:r w:rsidR="004E0305">
        <w:rPr>
          <w:rFonts w:ascii="Calibri" w:eastAsia="Calibri" w:hAnsi="Calibri" w:cs="Calibri"/>
          <w:sz w:val="24"/>
          <w:szCs w:val="24"/>
        </w:rPr>
        <w:t>s</w:t>
      </w:r>
      <w:r w:rsidR="00064D21">
        <w:rPr>
          <w:rFonts w:ascii="Calibri" w:eastAsia="Calibri" w:hAnsi="Calibri" w:cs="Calibri"/>
          <w:sz w:val="24"/>
          <w:szCs w:val="24"/>
        </w:rPr>
        <w:t>wirlds</w:t>
      </w:r>
      <w:proofErr w:type="spellEnd"/>
      <w:r w:rsidR="00064D21">
        <w:rPr>
          <w:rFonts w:ascii="Calibri" w:eastAsia="Calibri" w:hAnsi="Calibri" w:cs="Calibri"/>
          <w:sz w:val="24"/>
          <w:szCs w:val="24"/>
        </w:rPr>
        <w:t xml:space="preserve">-platform </w:t>
      </w:r>
      <w:proofErr w:type="spellStart"/>
      <w:r w:rsidR="00064D21">
        <w:rPr>
          <w:rFonts w:ascii="Calibri" w:eastAsia="Calibri" w:hAnsi="Calibri" w:cs="Calibri"/>
          <w:sz w:val="24"/>
          <w:szCs w:val="24"/>
        </w:rPr>
        <w:t>sdk</w:t>
      </w:r>
      <w:proofErr w:type="spellEnd"/>
      <w:r w:rsidR="00064D21">
        <w:rPr>
          <w:rFonts w:ascii="Calibri" w:eastAsia="Calibri" w:hAnsi="Calibri" w:cs="Calibri"/>
          <w:sz w:val="24"/>
          <w:szCs w:val="24"/>
        </w:rPr>
        <w:t xml:space="preserve"> </w:t>
      </w:r>
      <w:r w:rsidR="1945700A" w:rsidRPr="6F55690D">
        <w:rPr>
          <w:rFonts w:ascii="Calibri" w:eastAsia="Calibri" w:hAnsi="Calibri" w:cs="Calibri"/>
          <w:sz w:val="24"/>
          <w:szCs w:val="24"/>
        </w:rPr>
        <w:t>for serializing objects to</w:t>
      </w:r>
      <w:r w:rsidR="00B1076A">
        <w:rPr>
          <w:rFonts w:ascii="Calibri" w:eastAsia="Calibri" w:hAnsi="Calibri" w:cs="Calibri"/>
          <w:sz w:val="24"/>
          <w:szCs w:val="24"/>
        </w:rPr>
        <w:t xml:space="preserve"> record files</w:t>
      </w:r>
      <w:r w:rsidR="000D47B3">
        <w:rPr>
          <w:rFonts w:ascii="Calibri" w:eastAsia="Calibri" w:hAnsi="Calibri" w:cs="Calibri"/>
          <w:sz w:val="24"/>
          <w:szCs w:val="24"/>
        </w:rPr>
        <w:t xml:space="preserve"> (.</w:t>
      </w:r>
      <w:proofErr w:type="spellStart"/>
      <w:r w:rsidR="000D47B3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="000D47B3">
        <w:rPr>
          <w:rFonts w:ascii="Calibri" w:eastAsia="Calibri" w:hAnsi="Calibri" w:cs="Calibri"/>
          <w:sz w:val="24"/>
          <w:szCs w:val="24"/>
        </w:rPr>
        <w:t>)</w:t>
      </w:r>
      <w:r w:rsidR="1945700A" w:rsidRPr="6F55690D">
        <w:rPr>
          <w:rFonts w:ascii="Calibri" w:eastAsia="Calibri" w:hAnsi="Calibri" w:cs="Calibri"/>
          <w:sz w:val="24"/>
          <w:szCs w:val="24"/>
        </w:rPr>
        <w:t>, and deserializing objects from</w:t>
      </w:r>
      <w:r w:rsidR="00BB0062">
        <w:rPr>
          <w:rFonts w:ascii="Calibri" w:eastAsia="Calibri" w:hAnsi="Calibri" w:cs="Calibri"/>
          <w:sz w:val="24"/>
          <w:szCs w:val="24"/>
        </w:rPr>
        <w:t xml:space="preserve"> record </w:t>
      </w:r>
      <w:r w:rsidR="1945700A" w:rsidRPr="6F55690D">
        <w:rPr>
          <w:rFonts w:ascii="Calibri" w:eastAsia="Calibri" w:hAnsi="Calibri" w:cs="Calibri"/>
          <w:sz w:val="24"/>
          <w:szCs w:val="24"/>
        </w:rPr>
        <w:t>file</w:t>
      </w:r>
      <w:r w:rsidR="00BB0062">
        <w:rPr>
          <w:rFonts w:ascii="Calibri" w:eastAsia="Calibri" w:hAnsi="Calibri" w:cs="Calibri"/>
          <w:sz w:val="24"/>
          <w:szCs w:val="24"/>
        </w:rPr>
        <w:t xml:space="preserve"> (.</w:t>
      </w:r>
      <w:proofErr w:type="spellStart"/>
      <w:r w:rsidR="00BB0062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="00BB0062">
        <w:rPr>
          <w:rFonts w:ascii="Calibri" w:eastAsia="Calibri" w:hAnsi="Calibri" w:cs="Calibri"/>
          <w:sz w:val="24"/>
          <w:szCs w:val="24"/>
        </w:rPr>
        <w:t>)</w:t>
      </w:r>
      <w:r w:rsidR="004009A1">
        <w:rPr>
          <w:rFonts w:ascii="Calibri" w:eastAsia="Calibri" w:hAnsi="Calibri" w:cs="Calibri"/>
          <w:sz w:val="24"/>
          <w:szCs w:val="24"/>
        </w:rPr>
        <w:t>.</w:t>
      </w:r>
      <w:r w:rsidR="00D21A61" w:rsidRPr="00D21A61">
        <w:rPr>
          <w:rFonts w:ascii="Calibri" w:eastAsia="Calibri" w:hAnsi="Calibri" w:cs="Calibri"/>
          <w:sz w:val="24"/>
          <w:szCs w:val="24"/>
        </w:rPr>
        <w:t xml:space="preserve"> </w:t>
      </w:r>
      <w:r w:rsidR="009E5F29" w:rsidRPr="004C6ECE">
        <w:rPr>
          <w:sz w:val="24"/>
          <w:szCs w:val="24"/>
        </w:rPr>
        <w:t>In the next release,</w:t>
      </w:r>
      <w:r w:rsidR="0001570F">
        <w:rPr>
          <w:sz w:val="24"/>
          <w:szCs w:val="24"/>
        </w:rPr>
        <w:t xml:space="preserve"> </w:t>
      </w:r>
      <w:proofErr w:type="spellStart"/>
      <w:r w:rsidR="0001570F">
        <w:rPr>
          <w:sz w:val="24"/>
          <w:szCs w:val="24"/>
        </w:rPr>
        <w:t>swirlds</w:t>
      </w:r>
      <w:proofErr w:type="spellEnd"/>
      <w:r w:rsidR="0001570F">
        <w:rPr>
          <w:sz w:val="24"/>
          <w:szCs w:val="24"/>
        </w:rPr>
        <w:t>-common package</w:t>
      </w:r>
      <w:r w:rsidR="009E5F29" w:rsidRPr="004C6ECE">
        <w:rPr>
          <w:sz w:val="24"/>
          <w:szCs w:val="24"/>
        </w:rPr>
        <w:t xml:space="preserve"> will contain functionalities for parsing and verifying version 5 </w:t>
      </w:r>
      <w:r w:rsidR="7FFCE271" w:rsidRPr="3883E2BF">
        <w:rPr>
          <w:sz w:val="24"/>
          <w:szCs w:val="24"/>
        </w:rPr>
        <w:t>record</w:t>
      </w:r>
      <w:r w:rsidR="009E5F29" w:rsidRPr="3883E2BF">
        <w:rPr>
          <w:sz w:val="24"/>
          <w:szCs w:val="24"/>
        </w:rPr>
        <w:t xml:space="preserve"> </w:t>
      </w:r>
      <w:r w:rsidR="009E5F29" w:rsidRPr="004C6ECE">
        <w:rPr>
          <w:sz w:val="24"/>
          <w:szCs w:val="24"/>
        </w:rPr>
        <w:t xml:space="preserve">stream files, which can be used by both services and mirror node. </w:t>
      </w:r>
    </w:p>
    <w:p w14:paraId="7B8BBDE2" w14:textId="77777777" w:rsidR="00F95789" w:rsidRDefault="00F95789" w:rsidP="00684650">
      <w:pPr>
        <w:rPr>
          <w:rFonts w:ascii="Calibri" w:eastAsia="Calibri" w:hAnsi="Calibri" w:cs="Calibri"/>
          <w:sz w:val="24"/>
          <w:szCs w:val="24"/>
        </w:rPr>
      </w:pPr>
    </w:p>
    <w:p w14:paraId="13C53464" w14:textId="3F70C870" w:rsidR="00D21A61" w:rsidRPr="004C7E80" w:rsidRDefault="00F95789" w:rsidP="00D21A61">
      <w:pPr>
        <w:pStyle w:val="Heading3"/>
        <w:rPr>
          <w:b/>
          <w:color w:val="1F3763"/>
          <w:sz w:val="26"/>
          <w:szCs w:val="26"/>
        </w:rPr>
      </w:pPr>
      <w:r>
        <w:rPr>
          <w:b/>
          <w:color w:val="1F3763"/>
          <w:sz w:val="26"/>
          <w:szCs w:val="26"/>
        </w:rPr>
        <w:t xml:space="preserve">Record </w:t>
      </w:r>
      <w:r w:rsidR="00D21A61" w:rsidRPr="52E5F92A">
        <w:rPr>
          <w:b/>
          <w:color w:val="1F3763"/>
          <w:sz w:val="26"/>
          <w:szCs w:val="26"/>
        </w:rPr>
        <w:t>Files Names</w:t>
      </w:r>
    </w:p>
    <w:p w14:paraId="08D9485C" w14:textId="3855A7F3" w:rsidR="00BE711A" w:rsidRDefault="002E307B" w:rsidP="00BE711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record file name is created using a</w:t>
      </w:r>
      <w:r w:rsidR="00BE711A" w:rsidRPr="0002045E">
        <w:rPr>
          <w:rFonts w:ascii="Calibri" w:eastAsia="Calibri" w:hAnsi="Calibri" w:cs="Calibri"/>
          <w:sz w:val="24"/>
          <w:szCs w:val="24"/>
        </w:rPr>
        <w:t xml:space="preserve"> string representation of th</w:t>
      </w:r>
      <w:r w:rsidR="00BE711A">
        <w:rPr>
          <w:rFonts w:ascii="Calibri" w:eastAsia="Calibri" w:hAnsi="Calibri" w:cs="Calibri"/>
          <w:sz w:val="24"/>
          <w:szCs w:val="24"/>
        </w:rPr>
        <w:t>e</w:t>
      </w:r>
      <w:r w:rsidR="00BE711A" w:rsidRPr="0002045E">
        <w:rPr>
          <w:rFonts w:ascii="Calibri" w:eastAsia="Calibri" w:hAnsi="Calibri" w:cs="Calibri"/>
          <w:sz w:val="24"/>
          <w:szCs w:val="24"/>
        </w:rPr>
        <w:t xml:space="preserve"> </w:t>
      </w:r>
      <w:r w:rsidR="00BE711A">
        <w:rPr>
          <w:rFonts w:ascii="Calibri" w:eastAsia="Calibri" w:hAnsi="Calibri" w:cs="Calibri"/>
          <w:sz w:val="24"/>
          <w:szCs w:val="24"/>
        </w:rPr>
        <w:t>I</w:t>
      </w:r>
      <w:r w:rsidR="00BE711A" w:rsidRPr="0002045E">
        <w:rPr>
          <w:rFonts w:ascii="Calibri" w:eastAsia="Calibri" w:hAnsi="Calibri" w:cs="Calibri"/>
          <w:sz w:val="24"/>
          <w:szCs w:val="24"/>
        </w:rPr>
        <w:t xml:space="preserve">nstant </w:t>
      </w:r>
      <w:r w:rsidR="00BE711A">
        <w:rPr>
          <w:rFonts w:ascii="Calibri" w:eastAsia="Calibri" w:hAnsi="Calibri" w:cs="Calibri"/>
          <w:sz w:val="24"/>
          <w:szCs w:val="24"/>
        </w:rPr>
        <w:t>of consensus timestamp of the first transaction in the file</w:t>
      </w:r>
      <w:r w:rsidR="00BE711A" w:rsidRPr="0002045E">
        <w:rPr>
          <w:rFonts w:ascii="Calibri" w:eastAsia="Calibri" w:hAnsi="Calibri" w:cs="Calibri"/>
          <w:sz w:val="24"/>
          <w:szCs w:val="24"/>
        </w:rPr>
        <w:t xml:space="preserve"> using ISO-8601 representation</w:t>
      </w:r>
      <w:r w:rsidR="00BE711A">
        <w:rPr>
          <w:rFonts w:ascii="Calibri" w:eastAsia="Calibri" w:hAnsi="Calibri" w:cs="Calibri"/>
          <w:sz w:val="24"/>
          <w:szCs w:val="24"/>
        </w:rPr>
        <w:t xml:space="preserve">, with colons converted to underscores for Windows compatibility. </w:t>
      </w:r>
    </w:p>
    <w:p w14:paraId="12B9AF77" w14:textId="21337ECF" w:rsidR="00BE711A" w:rsidRDefault="00BE711A" w:rsidP="00BE711A">
      <w:pPr>
        <w:rPr>
          <w:rFonts w:ascii="Calibri" w:eastAsia="Calibri" w:hAnsi="Calibri" w:cs="Calibri"/>
          <w:sz w:val="24"/>
          <w:szCs w:val="24"/>
        </w:rPr>
      </w:pPr>
      <w:r w:rsidRPr="00D76339">
        <w:rPr>
          <w:rFonts w:ascii="Calibri" w:eastAsia="Calibri" w:hAnsi="Calibri" w:cs="Calibri"/>
          <w:sz w:val="24"/>
          <w:szCs w:val="24"/>
        </w:rPr>
        <w:lastRenderedPageBreak/>
        <w:t xml:space="preserve">The </w:t>
      </w:r>
      <w:proofErr w:type="spellStart"/>
      <w:r w:rsidRPr="00D76339">
        <w:rPr>
          <w:rFonts w:ascii="Calibri" w:eastAsia="Calibri" w:hAnsi="Calibri" w:cs="Calibri"/>
          <w:sz w:val="24"/>
          <w:szCs w:val="24"/>
        </w:rPr>
        <w:t>nano</w:t>
      </w:r>
      <w:proofErr w:type="spellEnd"/>
      <w:r w:rsidRPr="00D76339">
        <w:rPr>
          <w:rFonts w:ascii="Calibri" w:eastAsia="Calibri" w:hAnsi="Calibri" w:cs="Calibri"/>
          <w:sz w:val="24"/>
          <w:szCs w:val="24"/>
        </w:rPr>
        <w:t xml:space="preserve">-of-second </w:t>
      </w:r>
      <w:r w:rsidRPr="004D24B1">
        <w:rPr>
          <w:rFonts w:ascii="Calibri" w:eastAsia="Calibri" w:hAnsi="Calibri" w:cs="Calibri"/>
          <w:b/>
          <w:bCs/>
          <w:sz w:val="24"/>
          <w:szCs w:val="24"/>
        </w:rPr>
        <w:t xml:space="preserve">always outputs nine </w:t>
      </w:r>
      <w:r w:rsidRPr="00735AF0">
        <w:rPr>
          <w:rFonts w:ascii="Calibri" w:eastAsia="Calibri" w:hAnsi="Calibri" w:cs="Calibri"/>
          <w:sz w:val="24"/>
          <w:szCs w:val="24"/>
        </w:rPr>
        <w:t>digits</w:t>
      </w:r>
      <w:r w:rsidR="00735AF0" w:rsidRPr="00735AF0">
        <w:rPr>
          <w:rFonts w:ascii="Calibri" w:eastAsia="Calibri" w:hAnsi="Calibri" w:cs="Calibri"/>
          <w:sz w:val="24"/>
          <w:szCs w:val="24"/>
        </w:rPr>
        <w:t xml:space="preserve"> with padding when necessary</w:t>
      </w:r>
      <w:r w:rsidR="00C00E50">
        <w:rPr>
          <w:rFonts w:ascii="Calibri" w:eastAsia="Calibri" w:hAnsi="Calibri" w:cs="Calibri"/>
          <w:sz w:val="24"/>
          <w:szCs w:val="24"/>
        </w:rPr>
        <w:t>, to</w:t>
      </w:r>
      <w:r w:rsidR="00A216CE">
        <w:rPr>
          <w:rFonts w:ascii="Calibri" w:eastAsia="Calibri" w:hAnsi="Calibri" w:cs="Calibri"/>
          <w:sz w:val="24"/>
          <w:szCs w:val="24"/>
        </w:rPr>
        <w:t xml:space="preserve"> </w:t>
      </w:r>
      <w:r w:rsidR="004C5504">
        <w:rPr>
          <w:rFonts w:ascii="Calibri" w:eastAsia="Calibri" w:hAnsi="Calibri" w:cs="Calibri"/>
          <w:sz w:val="24"/>
          <w:szCs w:val="24"/>
        </w:rPr>
        <w:t xml:space="preserve">ensure </w:t>
      </w:r>
      <w:r w:rsidR="004C5504" w:rsidRPr="004C5504">
        <w:rPr>
          <w:rFonts w:ascii="Calibri" w:eastAsia="Calibri" w:hAnsi="Calibri" w:cs="Calibri"/>
          <w:sz w:val="24"/>
          <w:szCs w:val="24"/>
        </w:rPr>
        <w:t>same length filenames and proper sorting</w:t>
      </w:r>
      <w:r w:rsidR="00F67CDE">
        <w:rPr>
          <w:rFonts w:ascii="Calibri" w:eastAsia="Calibri" w:hAnsi="Calibri" w:cs="Calibri"/>
          <w:sz w:val="24"/>
          <w:szCs w:val="24"/>
        </w:rPr>
        <w:t>.</w:t>
      </w:r>
      <w:r w:rsidR="00C00E50">
        <w:rPr>
          <w:rFonts w:ascii="Calibri" w:eastAsia="Calibri" w:hAnsi="Calibri" w:cs="Calibri"/>
          <w:sz w:val="24"/>
          <w:szCs w:val="24"/>
        </w:rPr>
        <w:t xml:space="preserve"> </w:t>
      </w:r>
    </w:p>
    <w:p w14:paraId="59668A02" w14:textId="77777777" w:rsidR="004A65BF" w:rsidRDefault="004A65BF" w:rsidP="004A65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Examples of a record stream file name with corresponding signature file</w:t>
      </w:r>
      <w:r w:rsidRPr="1F28553B">
        <w:rPr>
          <w:rFonts w:ascii="Calibri" w:eastAsia="Calibri" w:hAnsi="Calibri" w:cs="Calibri"/>
          <w:sz w:val="24"/>
          <w:szCs w:val="24"/>
        </w:rPr>
        <w:t>:</w:t>
      </w:r>
    </w:p>
    <w:p w14:paraId="707C8CB2" w14:textId="5CE64F7A" w:rsidR="004A65BF" w:rsidRDefault="000A30A6" w:rsidP="004A65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1:</w:t>
      </w:r>
    </w:p>
    <w:p w14:paraId="66202FB2" w14:textId="77777777" w:rsidR="001E6827" w:rsidRDefault="001E6827" w:rsidP="63569C58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053DD">
        <w:rPr>
          <w:rFonts w:ascii="Calibri" w:eastAsia="Calibri" w:hAnsi="Calibri" w:cs="Calibri"/>
          <w:sz w:val="24"/>
          <w:szCs w:val="24"/>
        </w:rPr>
        <w:t>Record File (.</w:t>
      </w:r>
      <w:proofErr w:type="spellStart"/>
      <w:r w:rsidRPr="007053DD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Pr="007053DD">
        <w:rPr>
          <w:rFonts w:ascii="Calibri" w:eastAsia="Calibri" w:hAnsi="Calibri" w:cs="Calibri"/>
          <w:sz w:val="24"/>
          <w:szCs w:val="24"/>
        </w:rPr>
        <w:t>):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6B63FD1" w:rsidRPr="0C56A831">
        <w:rPr>
          <w:rFonts w:ascii="Calibri" w:eastAsia="Calibri" w:hAnsi="Calibri" w:cs="Calibri"/>
          <w:i/>
          <w:iCs/>
          <w:sz w:val="24"/>
          <w:szCs w:val="24"/>
        </w:rPr>
        <w:t>2020-10-19T21_35_39.000000000Z.rcd</w:t>
      </w:r>
    </w:p>
    <w:p w14:paraId="28968110" w14:textId="1CB87689" w:rsidR="00F67CDE" w:rsidRDefault="001E6827" w:rsidP="63569C58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053DD">
        <w:rPr>
          <w:rFonts w:ascii="Calibri" w:eastAsia="Calibri" w:hAnsi="Calibri" w:cs="Calibri"/>
          <w:sz w:val="24"/>
          <w:szCs w:val="24"/>
        </w:rPr>
        <w:t>Record Signature File</w:t>
      </w:r>
      <w:proofErr w:type="gramStart"/>
      <w:r w:rsidR="003863CD" w:rsidRPr="007053DD">
        <w:rPr>
          <w:rFonts w:ascii="Calibri" w:eastAsia="Calibri" w:hAnsi="Calibri" w:cs="Calibri"/>
          <w:sz w:val="24"/>
          <w:szCs w:val="24"/>
        </w:rPr>
        <w:t>(</w:t>
      </w:r>
      <w:r w:rsidR="009A7304" w:rsidRPr="007053DD">
        <w:rPr>
          <w:rFonts w:ascii="Calibri" w:eastAsia="Calibri" w:hAnsi="Calibri" w:cs="Calibri"/>
          <w:sz w:val="24"/>
          <w:szCs w:val="24"/>
        </w:rPr>
        <w:t>.</w:t>
      </w:r>
      <w:proofErr w:type="spellStart"/>
      <w:r w:rsidR="009A7304" w:rsidRPr="007053DD">
        <w:rPr>
          <w:rFonts w:ascii="Calibri" w:eastAsia="Calibri" w:hAnsi="Calibri" w:cs="Calibri"/>
          <w:sz w:val="24"/>
          <w:szCs w:val="24"/>
        </w:rPr>
        <w:t>rcd</w:t>
      </w:r>
      <w:proofErr w:type="gramEnd"/>
      <w:r w:rsidR="009A7304" w:rsidRPr="007053DD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="009A7304" w:rsidRPr="007053DD">
        <w:rPr>
          <w:rFonts w:ascii="Calibri" w:eastAsia="Calibri" w:hAnsi="Calibri" w:cs="Calibri"/>
          <w:sz w:val="24"/>
          <w:szCs w:val="24"/>
        </w:rPr>
        <w:t>)</w:t>
      </w:r>
      <w:r w:rsidRPr="007053DD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6B63FD1" w:rsidRPr="0C56A831">
        <w:rPr>
          <w:rFonts w:ascii="Calibri" w:eastAsia="Calibri" w:hAnsi="Calibri" w:cs="Calibri"/>
          <w:i/>
          <w:iCs/>
          <w:sz w:val="24"/>
          <w:szCs w:val="24"/>
        </w:rPr>
        <w:t>2020-10-19T21_35_39.000000000Z.rcd_sig</w:t>
      </w:r>
    </w:p>
    <w:p w14:paraId="426850A8" w14:textId="040E847E" w:rsidR="000A30A6" w:rsidRPr="000A30A6" w:rsidRDefault="000A30A6" w:rsidP="63569C58">
      <w:pPr>
        <w:rPr>
          <w:rFonts w:ascii="Calibri" w:eastAsia="Calibri" w:hAnsi="Calibri" w:cs="Calibri"/>
          <w:sz w:val="24"/>
          <w:szCs w:val="24"/>
        </w:rPr>
      </w:pPr>
      <w:r w:rsidRPr="000A30A6">
        <w:rPr>
          <w:rFonts w:ascii="Calibri" w:eastAsia="Calibri" w:hAnsi="Calibri" w:cs="Calibri"/>
          <w:sz w:val="24"/>
          <w:szCs w:val="24"/>
        </w:rPr>
        <w:t>Example 2:</w:t>
      </w:r>
    </w:p>
    <w:p w14:paraId="1CA37C0A" w14:textId="6924D2D6" w:rsidR="000A30A6" w:rsidRDefault="00A8765B" w:rsidP="63569C58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053DD">
        <w:rPr>
          <w:rFonts w:ascii="Calibri" w:eastAsia="Calibri" w:hAnsi="Calibri" w:cs="Calibri"/>
          <w:sz w:val="24"/>
          <w:szCs w:val="24"/>
        </w:rPr>
        <w:t>Record File (.</w:t>
      </w:r>
      <w:proofErr w:type="spellStart"/>
      <w:r w:rsidRPr="007053DD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Pr="007053DD">
        <w:rPr>
          <w:rFonts w:ascii="Calibri" w:eastAsia="Calibri" w:hAnsi="Calibri" w:cs="Calibri"/>
          <w:sz w:val="24"/>
          <w:szCs w:val="24"/>
        </w:rPr>
        <w:t>):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6B63FD1" w:rsidRPr="63569C58">
        <w:rPr>
          <w:rFonts w:ascii="Calibri" w:eastAsia="Calibri" w:hAnsi="Calibri" w:cs="Calibri"/>
          <w:i/>
          <w:iCs/>
          <w:sz w:val="24"/>
          <w:szCs w:val="24"/>
        </w:rPr>
        <w:t>2020-10-19T21_35_39.454265000Z.rcd</w:t>
      </w:r>
    </w:p>
    <w:p w14:paraId="020E471A" w14:textId="36F912F5" w:rsidR="00F67CDE" w:rsidRDefault="00A8765B" w:rsidP="63569C58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053DD">
        <w:rPr>
          <w:rFonts w:ascii="Calibri" w:eastAsia="Calibri" w:hAnsi="Calibri" w:cs="Calibri"/>
          <w:sz w:val="24"/>
          <w:szCs w:val="24"/>
        </w:rPr>
        <w:t>Record Signature File</w:t>
      </w:r>
      <w:proofErr w:type="gramStart"/>
      <w:r w:rsidRPr="007053DD">
        <w:rPr>
          <w:rFonts w:ascii="Calibri" w:eastAsia="Calibri" w:hAnsi="Calibri" w:cs="Calibri"/>
          <w:sz w:val="24"/>
          <w:szCs w:val="24"/>
        </w:rPr>
        <w:t>(.</w:t>
      </w:r>
      <w:proofErr w:type="spellStart"/>
      <w:r w:rsidRPr="007053DD">
        <w:rPr>
          <w:rFonts w:ascii="Calibri" w:eastAsia="Calibri" w:hAnsi="Calibri" w:cs="Calibri"/>
          <w:sz w:val="24"/>
          <w:szCs w:val="24"/>
        </w:rPr>
        <w:t>rcd</w:t>
      </w:r>
      <w:proofErr w:type="gramEnd"/>
      <w:r w:rsidRPr="007053DD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Pr="007053DD">
        <w:rPr>
          <w:rFonts w:ascii="Calibri" w:eastAsia="Calibri" w:hAnsi="Calibri" w:cs="Calibri"/>
          <w:sz w:val="24"/>
          <w:szCs w:val="24"/>
        </w:rPr>
        <w:t>):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6B63FD1" w:rsidRPr="63569C58">
        <w:rPr>
          <w:rFonts w:ascii="Calibri" w:eastAsia="Calibri" w:hAnsi="Calibri" w:cs="Calibri"/>
          <w:i/>
          <w:iCs/>
          <w:sz w:val="24"/>
          <w:szCs w:val="24"/>
        </w:rPr>
        <w:t>2020-10-19T21_35_39.454265000Z.rcd_sig</w:t>
      </w:r>
    </w:p>
    <w:p w14:paraId="078230CB" w14:textId="77777777" w:rsidR="00F67CDE" w:rsidRDefault="00F67CDE" w:rsidP="00BE711A">
      <w:pPr>
        <w:rPr>
          <w:rFonts w:ascii="Calibri" w:eastAsia="Calibri" w:hAnsi="Calibri" w:cs="Calibri"/>
          <w:i/>
          <w:iCs/>
          <w:sz w:val="24"/>
          <w:szCs w:val="24"/>
        </w:rPr>
      </w:pPr>
    </w:p>
    <w:p w14:paraId="7FCBF852" w14:textId="77777777" w:rsidR="00DB6236" w:rsidRDefault="00DB6236" w:rsidP="00014544">
      <w:pPr>
        <w:rPr>
          <w:rFonts w:ascii="Calibri" w:eastAsia="Calibri" w:hAnsi="Calibri" w:cs="Calibri"/>
          <w:sz w:val="24"/>
          <w:szCs w:val="24"/>
        </w:rPr>
      </w:pPr>
    </w:p>
    <w:p w14:paraId="33414D2F" w14:textId="2BD7C61D" w:rsidR="00072ECA" w:rsidRDefault="00A0156F" w:rsidP="00072ECA">
      <w:pPr>
        <w:pStyle w:val="Heading3"/>
        <w:rPr>
          <w:b/>
          <w:color w:val="1F3763"/>
          <w:sz w:val="26"/>
          <w:szCs w:val="26"/>
        </w:rPr>
      </w:pPr>
      <w:r>
        <w:rPr>
          <w:b/>
          <w:color w:val="1F3763"/>
          <w:sz w:val="26"/>
          <w:szCs w:val="26"/>
        </w:rPr>
        <w:t>Record</w:t>
      </w:r>
      <w:r w:rsidR="00072ECA" w:rsidRPr="7ED9574F">
        <w:rPr>
          <w:b/>
          <w:color w:val="1F3763"/>
          <w:sz w:val="26"/>
          <w:szCs w:val="26"/>
        </w:rPr>
        <w:t xml:space="preserve"> File Format</w:t>
      </w:r>
      <w:r>
        <w:rPr>
          <w:b/>
          <w:color w:val="1F3763"/>
          <w:sz w:val="26"/>
          <w:szCs w:val="26"/>
        </w:rPr>
        <w:t xml:space="preserve"> (</w:t>
      </w:r>
      <w:r w:rsidRPr="7ED9574F">
        <w:rPr>
          <w:b/>
          <w:color w:val="1F3763"/>
          <w:sz w:val="26"/>
          <w:szCs w:val="26"/>
        </w:rPr>
        <w:t>.</w:t>
      </w:r>
      <w:proofErr w:type="spellStart"/>
      <w:r w:rsidRPr="7ED9574F">
        <w:rPr>
          <w:b/>
          <w:color w:val="1F3763"/>
          <w:sz w:val="26"/>
          <w:szCs w:val="26"/>
        </w:rPr>
        <w:t>rcd</w:t>
      </w:r>
      <w:proofErr w:type="spellEnd"/>
      <w:r>
        <w:rPr>
          <w:b/>
          <w:color w:val="1F3763"/>
          <w:sz w:val="26"/>
          <w:szCs w:val="26"/>
        </w:rPr>
        <w:t>)</w:t>
      </w:r>
      <w:r w:rsidR="00072ECA" w:rsidRPr="7ED9574F">
        <w:rPr>
          <w:b/>
          <w:color w:val="1F3763"/>
          <w:sz w:val="26"/>
          <w:szCs w:val="26"/>
        </w:rPr>
        <w:t xml:space="preserve"> – Version </w:t>
      </w:r>
      <w:r w:rsidR="41EA08ED" w:rsidRPr="7ED9574F">
        <w:rPr>
          <w:b/>
          <w:color w:val="1F3763"/>
          <w:sz w:val="26"/>
          <w:szCs w:val="26"/>
        </w:rPr>
        <w:t>5</w:t>
      </w:r>
    </w:p>
    <w:p w14:paraId="16C82F15" w14:textId="2DBF9656" w:rsidR="001C6455" w:rsidRPr="001C6455" w:rsidRDefault="001C6455" w:rsidP="001C6455">
      <w:pPr>
        <w:rPr>
          <w:sz w:val="24"/>
          <w:szCs w:val="24"/>
        </w:rPr>
      </w:pPr>
      <w:r w:rsidRPr="001C6455">
        <w:rPr>
          <w:sz w:val="24"/>
          <w:szCs w:val="24"/>
        </w:rPr>
        <w:t>The below tables describe the content that can be parsed from a record file.</w:t>
      </w:r>
    </w:p>
    <w:p w14:paraId="1513D34D" w14:textId="0A3D2F65" w:rsidR="00166DD0" w:rsidRPr="00D21A61" w:rsidRDefault="00166DD0" w:rsidP="00166DD0">
      <w:pPr>
        <w:rPr>
          <w:rFonts w:ascii="Calibri" w:eastAsia="Calibri" w:hAnsi="Calibri" w:cs="Calibri"/>
          <w:i/>
          <w:sz w:val="24"/>
          <w:szCs w:val="24"/>
        </w:rPr>
      </w:pPr>
      <w:r w:rsidRPr="698CE0F9">
        <w:rPr>
          <w:rFonts w:ascii="Calibri" w:eastAsia="Calibri" w:hAnsi="Calibri" w:cs="Calibri"/>
          <w:i/>
          <w:sz w:val="24"/>
          <w:szCs w:val="24"/>
        </w:rPr>
        <w:t>MD</w:t>
      </w:r>
      <w:r w:rsidR="00D21A61" w:rsidRPr="698CE0F9">
        <w:rPr>
          <w:rFonts w:ascii="Calibri" w:eastAsia="Calibri" w:hAnsi="Calibri" w:cs="Calibri"/>
          <w:i/>
          <w:sz w:val="24"/>
          <w:szCs w:val="24"/>
        </w:rPr>
        <w:t xml:space="preserve"> – Meta Data</w:t>
      </w:r>
    </w:p>
    <w:tbl>
      <w:tblPr>
        <w:tblStyle w:val="TableGrid"/>
        <w:tblW w:w="9352" w:type="dxa"/>
        <w:tblLayout w:type="fixed"/>
        <w:tblLook w:val="06A0" w:firstRow="1" w:lastRow="0" w:firstColumn="1" w:lastColumn="0" w:noHBand="1" w:noVBand="1"/>
      </w:tblPr>
      <w:tblGrid>
        <w:gridCol w:w="2785"/>
        <w:gridCol w:w="990"/>
        <w:gridCol w:w="4962"/>
        <w:gridCol w:w="615"/>
      </w:tblGrid>
      <w:tr w:rsidR="0EEDEE17" w14:paraId="2FC18289" w14:textId="77777777" w:rsidTr="00900749">
        <w:tc>
          <w:tcPr>
            <w:tcW w:w="2785" w:type="dxa"/>
          </w:tcPr>
          <w:p w14:paraId="1CDC5BCE" w14:textId="186ADC5A" w:rsidR="0EEDEE17" w:rsidRDefault="00D74518" w:rsidP="0EEDEE1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14:paraId="60B0BA85" w14:textId="6555397E" w:rsidR="516CFDE8" w:rsidRDefault="516CFDE8" w:rsidP="0EEDEE1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EEDEE17">
              <w:rPr>
                <w:b/>
                <w:sz w:val="24"/>
                <w:szCs w:val="24"/>
              </w:rPr>
              <w:t>ype</w:t>
            </w:r>
            <w:r w:rsidR="00D74518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962" w:type="dxa"/>
          </w:tcPr>
          <w:p w14:paraId="58BDE884" w14:textId="31F27497" w:rsidR="60041C48" w:rsidRDefault="00D74518" w:rsidP="0EEDEE17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5" w:type="dxa"/>
          </w:tcPr>
          <w:p w14:paraId="1C597400" w14:textId="1A25F37D" w:rsidR="086C4A6D" w:rsidRDefault="086C4A6D" w:rsidP="6F55690D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MD</w:t>
            </w:r>
          </w:p>
        </w:tc>
      </w:tr>
      <w:tr w:rsidR="6F55690D" w14:paraId="1F40ED6D" w14:textId="77777777" w:rsidTr="00900749">
        <w:tc>
          <w:tcPr>
            <w:tcW w:w="2785" w:type="dxa"/>
          </w:tcPr>
          <w:p w14:paraId="5DADBC67" w14:textId="7679B824" w:rsidR="00E22402" w:rsidRDefault="009A2062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Stream File Format Version</w:t>
            </w:r>
          </w:p>
        </w:tc>
        <w:tc>
          <w:tcPr>
            <w:tcW w:w="990" w:type="dxa"/>
          </w:tcPr>
          <w:p w14:paraId="24429962" w14:textId="5727D9BA" w:rsidR="6F55690D" w:rsidRDefault="6F55690D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int</w:t>
            </w:r>
            <w:r w:rsidR="009A206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62" w:type="dxa"/>
          </w:tcPr>
          <w:p w14:paraId="48E823EC" w14:textId="02AB6B2C" w:rsidR="6F55690D" w:rsidRDefault="6F55690D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Record </w:t>
            </w:r>
            <w:r w:rsidR="00FD301F">
              <w:rPr>
                <w:sz w:val="24"/>
                <w:szCs w:val="24"/>
              </w:rPr>
              <w:t xml:space="preserve">stream </w:t>
            </w:r>
            <w:r w:rsidRPr="698CE0F9">
              <w:rPr>
                <w:sz w:val="24"/>
                <w:szCs w:val="24"/>
              </w:rPr>
              <w:t xml:space="preserve">file format version, </w:t>
            </w:r>
          </w:p>
          <w:p w14:paraId="7EE23F29" w14:textId="056DDD60" w:rsidR="6F55690D" w:rsidRDefault="0C22C9EC" w:rsidP="6F55690D">
            <w:pPr>
              <w:rPr>
                <w:sz w:val="24"/>
                <w:szCs w:val="24"/>
              </w:rPr>
            </w:pPr>
            <w:r w:rsidRPr="522D24F9">
              <w:rPr>
                <w:sz w:val="24"/>
                <w:szCs w:val="24"/>
              </w:rPr>
              <w:t xml:space="preserve">Value: </w:t>
            </w:r>
            <w:r w:rsidR="713F29B4" w:rsidRPr="698CE0F9">
              <w:rPr>
                <w:sz w:val="24"/>
                <w:szCs w:val="24"/>
              </w:rPr>
              <w:t>5</w:t>
            </w:r>
          </w:p>
        </w:tc>
        <w:tc>
          <w:tcPr>
            <w:tcW w:w="615" w:type="dxa"/>
          </w:tcPr>
          <w:p w14:paraId="6A96EBCF" w14:textId="62802A14" w:rsidR="6FAC00DC" w:rsidRDefault="6FAC00DC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y</w:t>
            </w:r>
          </w:p>
        </w:tc>
      </w:tr>
      <w:tr w:rsidR="6F55690D" w14:paraId="6ACC2508" w14:textId="77777777" w:rsidTr="00900749">
        <w:tc>
          <w:tcPr>
            <w:tcW w:w="2785" w:type="dxa"/>
          </w:tcPr>
          <w:p w14:paraId="52FA8C50" w14:textId="7671D9DC" w:rsidR="6F55690D" w:rsidRDefault="00DE5690" w:rsidP="6F5569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Hapi</w:t>
            </w:r>
            <w:proofErr w:type="spellEnd"/>
            <w:r>
              <w:rPr>
                <w:sz w:val="24"/>
                <w:szCs w:val="24"/>
              </w:rPr>
              <w:t xml:space="preserve"> Proto Major Version</w:t>
            </w:r>
          </w:p>
        </w:tc>
        <w:tc>
          <w:tcPr>
            <w:tcW w:w="990" w:type="dxa"/>
          </w:tcPr>
          <w:p w14:paraId="19EADECF" w14:textId="7C95D370" w:rsidR="6F55690D" w:rsidRDefault="6F55690D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int</w:t>
            </w:r>
            <w:r w:rsidR="00DE5690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62" w:type="dxa"/>
            <w:vMerge w:val="restart"/>
          </w:tcPr>
          <w:p w14:paraId="3504011F" w14:textId="6CE58B4A" w:rsidR="00DE5690" w:rsidRDefault="30F23D93" w:rsidP="6F55690D">
            <w:r w:rsidRPr="63569C58">
              <w:rPr>
                <w:sz w:val="24"/>
                <w:szCs w:val="24"/>
              </w:rPr>
              <w:t>Matches</w:t>
            </w:r>
            <w:r w:rsidR="0B57A9D5" w:rsidRPr="63569C58">
              <w:rPr>
                <w:sz w:val="24"/>
                <w:szCs w:val="24"/>
              </w:rPr>
              <w:t xml:space="preserve"> </w:t>
            </w:r>
            <w:proofErr w:type="spellStart"/>
            <w:r>
              <w:t>NetworkGetVersionInfo.hapiProtoVersion</w:t>
            </w:r>
            <w:proofErr w:type="spellEnd"/>
          </w:p>
          <w:p w14:paraId="394984D1" w14:textId="288A44E5" w:rsidR="00DE5690" w:rsidRDefault="00DE5690" w:rsidP="6F55690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90AE1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ajor</w:t>
            </w:r>
            <w:r w:rsidRPr="00690AE1">
              <w:rPr>
                <w:sz w:val="24"/>
                <w:szCs w:val="24"/>
              </w:rPr>
              <w:t>.M</w:t>
            </w:r>
            <w:r>
              <w:rPr>
                <w:sz w:val="24"/>
                <w:szCs w:val="24"/>
              </w:rPr>
              <w:t>inor</w:t>
            </w:r>
            <w:r w:rsidRPr="00690AE1">
              <w:rPr>
                <w:sz w:val="24"/>
                <w:szCs w:val="24"/>
              </w:rPr>
              <w:t>.P</w:t>
            </w:r>
            <w:r>
              <w:rPr>
                <w:sz w:val="24"/>
                <w:szCs w:val="24"/>
              </w:rPr>
              <w:t>atch</w:t>
            </w:r>
            <w:proofErr w:type="spellEnd"/>
            <w:proofErr w:type="gramEnd"/>
          </w:p>
          <w:p w14:paraId="6113D802" w14:textId="77777777" w:rsidR="00DE5690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Major version: 0; </w:t>
            </w:r>
          </w:p>
          <w:p w14:paraId="6F5517FA" w14:textId="6A62F919" w:rsidR="00DE5690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Minor version: 9;</w:t>
            </w:r>
          </w:p>
          <w:p w14:paraId="18B04F2B" w14:textId="42334DBE" w:rsidR="6F55690D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version</w:t>
            </w:r>
            <w:r w:rsidRPr="522D24F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5" w:type="dxa"/>
            <w:vMerge w:val="restart"/>
          </w:tcPr>
          <w:p w14:paraId="51E60D82" w14:textId="1BD580BA" w:rsidR="07BB2B1C" w:rsidRDefault="07BB2B1C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y</w:t>
            </w:r>
          </w:p>
        </w:tc>
      </w:tr>
      <w:tr w:rsidR="00DE5690" w14:paraId="792121B7" w14:textId="77777777" w:rsidTr="00900749">
        <w:tc>
          <w:tcPr>
            <w:tcW w:w="2785" w:type="dxa"/>
          </w:tcPr>
          <w:p w14:paraId="570B02E8" w14:textId="1A68E81C" w:rsidR="00DE5690" w:rsidRPr="698CE0F9" w:rsidRDefault="00DE5690" w:rsidP="6F5569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Hapi</w:t>
            </w:r>
            <w:proofErr w:type="spellEnd"/>
            <w:r>
              <w:rPr>
                <w:sz w:val="24"/>
                <w:szCs w:val="24"/>
              </w:rPr>
              <w:t xml:space="preserve"> Proto Minor Version</w:t>
            </w:r>
          </w:p>
        </w:tc>
        <w:tc>
          <w:tcPr>
            <w:tcW w:w="990" w:type="dxa"/>
          </w:tcPr>
          <w:p w14:paraId="5C7B65FB" w14:textId="1ADD6BEC" w:rsidR="00DE5690" w:rsidRPr="698CE0F9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4962" w:type="dxa"/>
            <w:vMerge/>
          </w:tcPr>
          <w:p w14:paraId="05043703" w14:textId="77777777" w:rsidR="00DE5690" w:rsidRPr="698CE0F9" w:rsidRDefault="00DE5690" w:rsidP="6F55690D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vMerge/>
          </w:tcPr>
          <w:p w14:paraId="0DBF25FD" w14:textId="77777777" w:rsidR="00DE5690" w:rsidRPr="698CE0F9" w:rsidRDefault="00DE5690" w:rsidP="6F55690D">
            <w:pPr>
              <w:rPr>
                <w:sz w:val="24"/>
                <w:szCs w:val="24"/>
              </w:rPr>
            </w:pPr>
          </w:p>
        </w:tc>
      </w:tr>
      <w:tr w:rsidR="00DE5690" w14:paraId="0AD235AD" w14:textId="77777777" w:rsidTr="00900749">
        <w:tc>
          <w:tcPr>
            <w:tcW w:w="2785" w:type="dxa"/>
          </w:tcPr>
          <w:p w14:paraId="28E06885" w14:textId="7EDD705D" w:rsidR="00DE5690" w:rsidRPr="698CE0F9" w:rsidRDefault="00DE5690" w:rsidP="6F5569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Hapi</w:t>
            </w:r>
            <w:proofErr w:type="spellEnd"/>
            <w:r>
              <w:rPr>
                <w:sz w:val="24"/>
                <w:szCs w:val="24"/>
              </w:rPr>
              <w:t xml:space="preserve"> Proto Patch Version</w:t>
            </w:r>
          </w:p>
        </w:tc>
        <w:tc>
          <w:tcPr>
            <w:tcW w:w="990" w:type="dxa"/>
          </w:tcPr>
          <w:p w14:paraId="441687C3" w14:textId="3B81F681" w:rsidR="00DE5690" w:rsidRPr="698CE0F9" w:rsidRDefault="00DE5690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4962" w:type="dxa"/>
            <w:vMerge/>
          </w:tcPr>
          <w:p w14:paraId="2F632EB0" w14:textId="77777777" w:rsidR="00DE5690" w:rsidRPr="698CE0F9" w:rsidRDefault="00DE5690" w:rsidP="6F55690D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vMerge/>
          </w:tcPr>
          <w:p w14:paraId="0B02F088" w14:textId="77777777" w:rsidR="00DE5690" w:rsidRPr="698CE0F9" w:rsidRDefault="00DE5690" w:rsidP="6F55690D">
            <w:pPr>
              <w:rPr>
                <w:sz w:val="24"/>
                <w:szCs w:val="24"/>
              </w:rPr>
            </w:pPr>
          </w:p>
        </w:tc>
      </w:tr>
      <w:tr w:rsidR="0EEDEE17" w14:paraId="6978E2C8" w14:textId="77777777" w:rsidTr="00900749">
        <w:tc>
          <w:tcPr>
            <w:tcW w:w="2785" w:type="dxa"/>
          </w:tcPr>
          <w:p w14:paraId="6400DDAC" w14:textId="1E4B1FB3" w:rsidR="0EEDEE17" w:rsidRDefault="2F078571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Object stream version</w:t>
            </w:r>
          </w:p>
        </w:tc>
        <w:tc>
          <w:tcPr>
            <w:tcW w:w="990" w:type="dxa"/>
          </w:tcPr>
          <w:p w14:paraId="1C79A9C7" w14:textId="691056AA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250F2F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62" w:type="dxa"/>
          </w:tcPr>
          <w:p w14:paraId="61DB536C" w14:textId="3ED679BA" w:rsidR="00250F2F" w:rsidRDefault="5EE23434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2D24F9">
              <w:rPr>
                <w:sz w:val="24"/>
                <w:szCs w:val="24"/>
              </w:rPr>
              <w:t xml:space="preserve">Value: </w:t>
            </w:r>
            <w:r w:rsidR="732E113A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="3DF01DCC" w:rsidRPr="009007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41C5439E" w14:textId="4363CF38" w:rsidR="3A054FF0" w:rsidRDefault="00FC3898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This defines the format of the </w:t>
            </w:r>
            <w:r w:rsidR="009A5B3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remainder of the file.</w:t>
            </w:r>
            <w:r w:rsidR="00643C8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This version number </w:t>
            </w:r>
            <w:r w:rsidR="00AD201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is used when parsing </w:t>
            </w:r>
            <w:r w:rsidR="00C059F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stream file</w:t>
            </w:r>
            <w:r w:rsidR="000351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with methods defined in </w:t>
            </w:r>
            <w:proofErr w:type="spellStart"/>
            <w:r w:rsidR="000351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swirlds</w:t>
            </w:r>
            <w:proofErr w:type="spellEnd"/>
            <w:r w:rsidR="000351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-common package</w:t>
            </w:r>
          </w:p>
        </w:tc>
        <w:tc>
          <w:tcPr>
            <w:tcW w:w="615" w:type="dxa"/>
          </w:tcPr>
          <w:p w14:paraId="10E6CDDC" w14:textId="4A10A022" w:rsidR="07BB2B1C" w:rsidRDefault="07BB2B1C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  <w:tr w:rsidR="0EEDEE17" w14:paraId="1D260AB8" w14:textId="77777777" w:rsidTr="00900749">
        <w:tc>
          <w:tcPr>
            <w:tcW w:w="2785" w:type="dxa"/>
          </w:tcPr>
          <w:p w14:paraId="113F7CA0" w14:textId="3336BC73" w:rsidR="0EEDEE17" w:rsidRDefault="00691670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Start </w:t>
            </w:r>
            <w:r w:rsidR="50D227C0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Object R</w:t>
            </w:r>
            <w:r w:rsidR="1B5079FE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unning </w:t>
            </w:r>
            <w:r w:rsidR="33D86DFB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</w:t>
            </w:r>
            <w:r w:rsidR="1B5079FE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ash</w:t>
            </w:r>
          </w:p>
        </w:tc>
        <w:tc>
          <w:tcPr>
            <w:tcW w:w="990" w:type="dxa"/>
          </w:tcPr>
          <w:p w14:paraId="5E77476D" w14:textId="1D05BD1E" w:rsidR="0EEDEE17" w:rsidRDefault="007417E6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962" w:type="dxa"/>
          </w:tcPr>
          <w:p w14:paraId="7EF9F0CC" w14:textId="4E528DC6" w:rsidR="11427CE9" w:rsidRDefault="77C99EE7" w:rsidP="6F94860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Running Hash of all </w:t>
            </w:r>
            <w:proofErr w:type="spellStart"/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RecordStreamObject</w:t>
            </w:r>
            <w:proofErr w:type="spellEnd"/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738D0C7E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writing this file</w:t>
            </w:r>
            <w:r w:rsidR="565FA3A5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  <w:p w14:paraId="0C45C865" w14:textId="2F14141A" w:rsidR="11427CE9" w:rsidRDefault="00256086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See </w:t>
            </w:r>
            <w:r w:rsidR="3946F7AD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`</w:t>
            </w:r>
            <w:r w:rsidR="3946F7AD" w:rsidRPr="115083A3">
              <w:rPr>
                <w:sz w:val="24"/>
                <w:szCs w:val="24"/>
              </w:rPr>
              <w:t>Hash object</w:t>
            </w:r>
            <w:r w:rsidR="3946F7AD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` </w:t>
            </w:r>
            <w:r w:rsidR="517BDC12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table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below for </w:t>
            </w:r>
            <w:r w:rsidR="517BDC12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details </w:t>
            </w:r>
          </w:p>
        </w:tc>
        <w:tc>
          <w:tcPr>
            <w:tcW w:w="615" w:type="dxa"/>
          </w:tcPr>
          <w:p w14:paraId="7C216A35" w14:textId="5BDB09B8" w:rsidR="07BB2B1C" w:rsidRDefault="07BB2B1C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  <w:tr w:rsidR="0EEDEE17" w14:paraId="7266D8E0" w14:textId="77777777" w:rsidTr="00900749">
        <w:tc>
          <w:tcPr>
            <w:tcW w:w="2785" w:type="dxa"/>
          </w:tcPr>
          <w:p w14:paraId="648AC3DF" w14:textId="38EBACC7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EF8B1" w:rsidRPr="0EEDEE17">
              <w:rPr>
                <w:rFonts w:ascii="Calibri" w:eastAsia="Calibri" w:hAnsi="Calibri" w:cs="Calibri"/>
                <w:sz w:val="24"/>
                <w:szCs w:val="24"/>
              </w:rPr>
              <w:t>RecordStreamObject</w:t>
            </w:r>
            <w:proofErr w:type="spellEnd"/>
          </w:p>
        </w:tc>
        <w:tc>
          <w:tcPr>
            <w:tcW w:w="990" w:type="dxa"/>
          </w:tcPr>
          <w:p w14:paraId="5AE7BA6B" w14:textId="529DE6EF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962" w:type="dxa"/>
          </w:tcPr>
          <w:p w14:paraId="1C691CE2" w14:textId="7D5F78C8" w:rsidR="0EEDEE17" w:rsidRPr="004A7C60" w:rsidRDefault="39CEFC06" w:rsidP="0D685F59">
            <w:pPr>
              <w:pStyle w:val="ListParagraph"/>
              <w:ind w:left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RecordStreamObject</w:t>
            </w:r>
            <w:proofErr w:type="spellEnd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bytes</w:t>
            </w:r>
            <w:r w:rsidR="443C5145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  <w:p w14:paraId="461BBE52" w14:textId="603D8094" w:rsidR="0EEDEE17" w:rsidRPr="004A7C60" w:rsidRDefault="00F65BE5" w:rsidP="6B5CEC5E">
            <w:pPr>
              <w:pStyle w:val="ListParagraph"/>
              <w:ind w:left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See</w:t>
            </w:r>
            <w:r w:rsidR="39CEFC06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`</w:t>
            </w:r>
            <w:r w:rsidR="39CEFC06" w:rsidRPr="4BE4B31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39CEFC06" w:rsidRPr="4BE4B31B">
              <w:rPr>
                <w:rFonts w:ascii="Calibri" w:eastAsia="Calibri" w:hAnsi="Calibri" w:cs="Calibri"/>
                <w:sz w:val="24"/>
                <w:szCs w:val="24"/>
              </w:rPr>
              <w:t>RecordStreamObject</w:t>
            </w:r>
            <w:proofErr w:type="spellEnd"/>
            <w:r w:rsidR="39CEFC06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` table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below for details</w:t>
            </w:r>
          </w:p>
        </w:tc>
        <w:tc>
          <w:tcPr>
            <w:tcW w:w="615" w:type="dxa"/>
          </w:tcPr>
          <w:p w14:paraId="053F2F0F" w14:textId="4B581A31" w:rsidR="3E59CF33" w:rsidRDefault="3E59CF33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0EEDEE17" w14:paraId="0C8E977A" w14:textId="77777777" w:rsidTr="00900749">
        <w:tc>
          <w:tcPr>
            <w:tcW w:w="2785" w:type="dxa"/>
          </w:tcPr>
          <w:p w14:paraId="21A80755" w14:textId="4DE188EE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65121507" w:rsidRPr="0EEDEE17">
              <w:rPr>
                <w:rFonts w:ascii="Calibri" w:eastAsia="Calibri" w:hAnsi="Calibri" w:cs="Calibri"/>
                <w:sz w:val="24"/>
                <w:szCs w:val="24"/>
              </w:rPr>
              <w:t>RecordStreamObject</w:t>
            </w:r>
            <w:proofErr w:type="spellEnd"/>
          </w:p>
        </w:tc>
        <w:tc>
          <w:tcPr>
            <w:tcW w:w="990" w:type="dxa"/>
          </w:tcPr>
          <w:p w14:paraId="34E0A9A1" w14:textId="00BFEFBE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962" w:type="dxa"/>
          </w:tcPr>
          <w:p w14:paraId="0030ACCB" w14:textId="4E55E97C" w:rsidR="3E3A8529" w:rsidRDefault="3E3A8529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615" w:type="dxa"/>
          </w:tcPr>
          <w:p w14:paraId="1E5B0033" w14:textId="29DD1762" w:rsidR="0DB11A46" w:rsidRDefault="0DB11A46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0EEDEE17" w14:paraId="09FA9E9A" w14:textId="77777777" w:rsidTr="00900749">
        <w:tc>
          <w:tcPr>
            <w:tcW w:w="2785" w:type="dxa"/>
          </w:tcPr>
          <w:p w14:paraId="6B24CD29" w14:textId="457719A2" w:rsidR="0EEDEE17" w:rsidRDefault="0EEDEE17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...</w:t>
            </w:r>
          </w:p>
        </w:tc>
        <w:tc>
          <w:tcPr>
            <w:tcW w:w="990" w:type="dxa"/>
          </w:tcPr>
          <w:p w14:paraId="3F003142" w14:textId="6C2D54FE" w:rsidR="67E0C859" w:rsidRDefault="67E0C859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4962" w:type="dxa"/>
          </w:tcPr>
          <w:p w14:paraId="308A6F1D" w14:textId="3142DA7E" w:rsidR="67E0C859" w:rsidRDefault="67E0C859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615" w:type="dxa"/>
          </w:tcPr>
          <w:p w14:paraId="7DCE2CA1" w14:textId="5260FB6C" w:rsidR="7EAE5BC1" w:rsidRDefault="7EAE5BC1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0EEDEE17" w14:paraId="1872CA3A" w14:textId="77777777" w:rsidTr="00900749">
        <w:tc>
          <w:tcPr>
            <w:tcW w:w="2785" w:type="dxa"/>
          </w:tcPr>
          <w:p w14:paraId="7A24DF1E" w14:textId="6EA03C2A" w:rsidR="0EEDEE17" w:rsidRDefault="00691670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End </w:t>
            </w:r>
            <w:r w:rsidR="6F95A2EF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Object R</w:t>
            </w:r>
            <w:r w:rsidR="1B5079FE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unning </w:t>
            </w:r>
            <w:r w:rsidR="26874322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</w:t>
            </w:r>
            <w:r w:rsidR="1B5079FE"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ash</w:t>
            </w:r>
          </w:p>
        </w:tc>
        <w:tc>
          <w:tcPr>
            <w:tcW w:w="990" w:type="dxa"/>
          </w:tcPr>
          <w:p w14:paraId="7B3B6925" w14:textId="134C050E" w:rsidR="0EEDEE17" w:rsidRDefault="00176FED" w:rsidP="0EEDEE1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962" w:type="dxa"/>
          </w:tcPr>
          <w:p w14:paraId="1E2B0693" w14:textId="5754EE54" w:rsidR="237FE49D" w:rsidRDefault="32476B71" w:rsidP="6F94860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Running Hash of all </w:t>
            </w:r>
            <w:proofErr w:type="spellStart"/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RecordStreamObject</w:t>
            </w:r>
            <w:proofErr w:type="spellEnd"/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BE59931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closing this file.</w:t>
            </w:r>
          </w:p>
        </w:tc>
        <w:tc>
          <w:tcPr>
            <w:tcW w:w="615" w:type="dxa"/>
          </w:tcPr>
          <w:p w14:paraId="7736834C" w14:textId="4A300B52" w:rsidR="7EAE5BC1" w:rsidRDefault="7EAE5BC1" w:rsidP="6F55690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</w:tbl>
    <w:p w14:paraId="2C0676C6" w14:textId="77777777" w:rsidR="00166DD0" w:rsidRDefault="00166DD0" w:rsidP="6F55690D">
      <w:pPr>
        <w:rPr>
          <w:sz w:val="24"/>
          <w:szCs w:val="24"/>
        </w:rPr>
      </w:pPr>
    </w:p>
    <w:p w14:paraId="499AB462" w14:textId="66DD6F64" w:rsidR="6A354CF5" w:rsidRDefault="6A354CF5" w:rsidP="6F55690D">
      <w:pPr>
        <w:rPr>
          <w:sz w:val="24"/>
          <w:szCs w:val="24"/>
        </w:rPr>
      </w:pPr>
      <w:r w:rsidRPr="6F55690D">
        <w:rPr>
          <w:sz w:val="24"/>
          <w:szCs w:val="24"/>
        </w:rPr>
        <w:t xml:space="preserve">Hash </w:t>
      </w:r>
      <w:r w:rsidR="00A83E4F">
        <w:rPr>
          <w:sz w:val="24"/>
          <w:szCs w:val="24"/>
        </w:rPr>
        <w:t>O</w:t>
      </w:r>
      <w:r w:rsidRPr="6F55690D">
        <w:rPr>
          <w:sz w:val="24"/>
          <w:szCs w:val="24"/>
        </w:rPr>
        <w:t>bject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785"/>
        <w:gridCol w:w="990"/>
        <w:gridCol w:w="5585"/>
      </w:tblGrid>
      <w:tr w:rsidR="6F55690D" w14:paraId="4F41354C" w14:textId="77777777" w:rsidTr="00A8694D">
        <w:tc>
          <w:tcPr>
            <w:tcW w:w="2785" w:type="dxa"/>
          </w:tcPr>
          <w:p w14:paraId="04000BD3" w14:textId="69ED289D" w:rsidR="6F55690D" w:rsidRDefault="00D23B7D" w:rsidP="6F55690D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14:paraId="59A369E4" w14:textId="77EBA4D6" w:rsidR="6F55690D" w:rsidRDefault="6F55690D" w:rsidP="6F55690D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D23B7D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5585" w:type="dxa"/>
          </w:tcPr>
          <w:p w14:paraId="5B901434" w14:textId="2636D1C9" w:rsidR="6F55690D" w:rsidRDefault="00D23B7D" w:rsidP="6F55690D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6F55690D" w14:paraId="206F7C30" w14:textId="77777777" w:rsidTr="00A8694D">
        <w:tc>
          <w:tcPr>
            <w:tcW w:w="2785" w:type="dxa"/>
          </w:tcPr>
          <w:p w14:paraId="6155C637" w14:textId="73204233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Class ID</w:t>
            </w:r>
          </w:p>
        </w:tc>
        <w:tc>
          <w:tcPr>
            <w:tcW w:w="990" w:type="dxa"/>
          </w:tcPr>
          <w:p w14:paraId="071F2E81" w14:textId="01C8EF6B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long</w:t>
            </w:r>
            <w:r w:rsidR="00093761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5585" w:type="dxa"/>
          </w:tcPr>
          <w:p w14:paraId="4E01CC92" w14:textId="149583E3" w:rsidR="19D958F7" w:rsidRDefault="00E63FE1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19D958F7" w:rsidRPr="698CE0F9">
              <w:rPr>
                <w:sz w:val="24"/>
                <w:szCs w:val="24"/>
              </w:rPr>
              <w:t>0xf422da83a251741e</w:t>
            </w:r>
          </w:p>
        </w:tc>
      </w:tr>
      <w:tr w:rsidR="6F55690D" w14:paraId="7452B2FC" w14:textId="77777777" w:rsidTr="00A8694D">
        <w:tc>
          <w:tcPr>
            <w:tcW w:w="2785" w:type="dxa"/>
          </w:tcPr>
          <w:p w14:paraId="6C35F404" w14:textId="2809D9FB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Class </w:t>
            </w:r>
            <w:r w:rsidR="00093761">
              <w:rPr>
                <w:sz w:val="24"/>
                <w:szCs w:val="24"/>
              </w:rPr>
              <w:t>V</w:t>
            </w:r>
            <w:r w:rsidR="00093761" w:rsidRPr="698CE0F9">
              <w:rPr>
                <w:sz w:val="24"/>
                <w:szCs w:val="24"/>
              </w:rPr>
              <w:t>ersion</w:t>
            </w:r>
          </w:p>
        </w:tc>
        <w:tc>
          <w:tcPr>
            <w:tcW w:w="990" w:type="dxa"/>
          </w:tcPr>
          <w:p w14:paraId="1238C0A5" w14:textId="5A3402FB" w:rsidR="19D958F7" w:rsidRDefault="00093761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585" w:type="dxa"/>
          </w:tcPr>
          <w:p w14:paraId="51A32DEB" w14:textId="46F14ECB" w:rsidR="19D958F7" w:rsidRDefault="1E5604E2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3B81C0EC" w:rsidRPr="698CE0F9">
              <w:rPr>
                <w:sz w:val="24"/>
                <w:szCs w:val="24"/>
              </w:rPr>
              <w:t>1</w:t>
            </w:r>
          </w:p>
          <w:p w14:paraId="7F792746" w14:textId="354F31E0" w:rsidR="19D958F7" w:rsidRDefault="34996835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This version number will be updated each time when the serialization </w:t>
            </w:r>
            <w:r w:rsidR="2C903A21" w:rsidRPr="698CE0F9">
              <w:rPr>
                <w:sz w:val="24"/>
                <w:szCs w:val="24"/>
              </w:rPr>
              <w:t>format of a Hash object is changed</w:t>
            </w:r>
          </w:p>
        </w:tc>
      </w:tr>
      <w:tr w:rsidR="6F55690D" w14:paraId="09B7326A" w14:textId="77777777" w:rsidTr="00A8694D">
        <w:tc>
          <w:tcPr>
            <w:tcW w:w="2785" w:type="dxa"/>
          </w:tcPr>
          <w:p w14:paraId="43939844" w14:textId="15E66BE4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Digest </w:t>
            </w:r>
            <w:r w:rsidR="00093761">
              <w:rPr>
                <w:sz w:val="24"/>
                <w:szCs w:val="24"/>
              </w:rPr>
              <w:t>T</w:t>
            </w:r>
            <w:r w:rsidR="00093761" w:rsidRPr="698CE0F9">
              <w:rPr>
                <w:sz w:val="24"/>
                <w:szCs w:val="24"/>
              </w:rPr>
              <w:t>ype</w:t>
            </w:r>
          </w:p>
        </w:tc>
        <w:tc>
          <w:tcPr>
            <w:tcW w:w="990" w:type="dxa"/>
          </w:tcPr>
          <w:p w14:paraId="617F0551" w14:textId="2EF63F02" w:rsidR="19D958F7" w:rsidRDefault="00093761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585" w:type="dxa"/>
          </w:tcPr>
          <w:p w14:paraId="30D8BC26" w14:textId="7ABE1179" w:rsidR="19D958F7" w:rsidRDefault="69CCDD32" w:rsidP="5A86B007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19D958F7" w:rsidRPr="698CE0F9">
              <w:rPr>
                <w:sz w:val="24"/>
                <w:szCs w:val="24"/>
              </w:rPr>
              <w:t xml:space="preserve">0x58ff811b </w:t>
            </w:r>
          </w:p>
          <w:p w14:paraId="375DC78C" w14:textId="37EBDE76" w:rsidR="19D958F7" w:rsidRDefault="13373D56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denotes</w:t>
            </w:r>
            <w:r w:rsidR="19D958F7" w:rsidRPr="698CE0F9">
              <w:rPr>
                <w:sz w:val="24"/>
                <w:szCs w:val="24"/>
              </w:rPr>
              <w:t xml:space="preserve"> SHA-384</w:t>
            </w:r>
          </w:p>
        </w:tc>
      </w:tr>
      <w:tr w:rsidR="6F55690D" w14:paraId="0A05BAE3" w14:textId="77777777" w:rsidTr="00A8694D">
        <w:tc>
          <w:tcPr>
            <w:tcW w:w="2785" w:type="dxa"/>
          </w:tcPr>
          <w:p w14:paraId="16F62E5B" w14:textId="158E22F6" w:rsidR="36A5D322" w:rsidRDefault="00093761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698CE0F9">
              <w:rPr>
                <w:sz w:val="24"/>
                <w:szCs w:val="24"/>
              </w:rPr>
              <w:t>ength</w:t>
            </w:r>
            <w:r>
              <w:rPr>
                <w:sz w:val="24"/>
                <w:szCs w:val="24"/>
              </w:rPr>
              <w:t xml:space="preserve"> of Hash</w:t>
            </w:r>
          </w:p>
        </w:tc>
        <w:tc>
          <w:tcPr>
            <w:tcW w:w="990" w:type="dxa"/>
          </w:tcPr>
          <w:p w14:paraId="33356543" w14:textId="2C8D5CFC" w:rsidR="36A5D322" w:rsidRDefault="00093761" w:rsidP="6F556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585" w:type="dxa"/>
          </w:tcPr>
          <w:p w14:paraId="077F2E92" w14:textId="64092CA6" w:rsidR="36A5D322" w:rsidRDefault="52AA52CE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60BC25AB" w:rsidRPr="698CE0F9">
              <w:rPr>
                <w:sz w:val="24"/>
                <w:szCs w:val="24"/>
              </w:rPr>
              <w:t>48</w:t>
            </w:r>
            <w:r w:rsidR="10D0125D" w:rsidRPr="00900749">
              <w:rPr>
                <w:sz w:val="24"/>
                <w:szCs w:val="24"/>
              </w:rPr>
              <w:t xml:space="preserve"> for </w:t>
            </w:r>
            <w:r w:rsidR="033AD30A" w:rsidRPr="00900749">
              <w:rPr>
                <w:sz w:val="24"/>
                <w:szCs w:val="24"/>
              </w:rPr>
              <w:t>SHA-384</w:t>
            </w:r>
          </w:p>
        </w:tc>
      </w:tr>
      <w:tr w:rsidR="6F55690D" w14:paraId="774266D6" w14:textId="77777777" w:rsidTr="00A8694D">
        <w:tc>
          <w:tcPr>
            <w:tcW w:w="2785" w:type="dxa"/>
          </w:tcPr>
          <w:p w14:paraId="7755E78B" w14:textId="1AB8777E" w:rsidR="19D958F7" w:rsidRDefault="19D958F7" w:rsidP="6F55690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Hash </w:t>
            </w:r>
            <w:r w:rsidR="000D7D9E">
              <w:rPr>
                <w:sz w:val="24"/>
                <w:szCs w:val="24"/>
              </w:rPr>
              <w:t>B</w:t>
            </w:r>
            <w:r w:rsidR="00093761" w:rsidRPr="698CE0F9">
              <w:rPr>
                <w:sz w:val="24"/>
                <w:szCs w:val="24"/>
              </w:rPr>
              <w:t>ytes</w:t>
            </w:r>
          </w:p>
        </w:tc>
        <w:tc>
          <w:tcPr>
            <w:tcW w:w="990" w:type="dxa"/>
          </w:tcPr>
          <w:p w14:paraId="7456A23C" w14:textId="0DD0033A" w:rsidR="19D958F7" w:rsidRDefault="5D9FC38D" w:rsidP="6F55690D">
            <w:pPr>
              <w:rPr>
                <w:sz w:val="24"/>
                <w:szCs w:val="24"/>
              </w:rPr>
            </w:pPr>
            <w:proofErr w:type="gramStart"/>
            <w:r w:rsidRPr="698CE0F9">
              <w:rPr>
                <w:sz w:val="24"/>
                <w:szCs w:val="24"/>
              </w:rPr>
              <w:t>b</w:t>
            </w:r>
            <w:r w:rsidR="19D958F7" w:rsidRPr="698CE0F9">
              <w:rPr>
                <w:sz w:val="24"/>
                <w:szCs w:val="24"/>
              </w:rPr>
              <w:t>yte</w:t>
            </w:r>
            <w:r w:rsidR="00093761" w:rsidRPr="698CE0F9">
              <w:rPr>
                <w:sz w:val="24"/>
                <w:szCs w:val="24"/>
              </w:rPr>
              <w:t>[</w:t>
            </w:r>
            <w:proofErr w:type="gramEnd"/>
            <w:r w:rsidR="00093761" w:rsidRPr="698CE0F9">
              <w:rPr>
                <w:sz w:val="24"/>
                <w:szCs w:val="24"/>
              </w:rPr>
              <w:t>]</w:t>
            </w:r>
          </w:p>
        </w:tc>
        <w:tc>
          <w:tcPr>
            <w:tcW w:w="5585" w:type="dxa"/>
          </w:tcPr>
          <w:p w14:paraId="2753551E" w14:textId="6A29CB5A" w:rsidR="6F55690D" w:rsidRDefault="00B868D8" w:rsidP="6F55690D">
            <w:pPr>
              <w:rPr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r w:rsidR="3C221337" w:rsidRPr="698CE0F9">
              <w:rPr>
                <w:sz w:val="24"/>
                <w:szCs w:val="24"/>
              </w:rPr>
              <w:t>Hash bytes</w:t>
            </w:r>
          </w:p>
        </w:tc>
      </w:tr>
    </w:tbl>
    <w:p w14:paraId="35195582" w14:textId="74BAFC53" w:rsidR="006518BD" w:rsidRPr="006518BD" w:rsidRDefault="006518BD" w:rsidP="006518BD">
      <w:pPr>
        <w:rPr>
          <w:sz w:val="24"/>
          <w:szCs w:val="24"/>
        </w:rPr>
      </w:pPr>
    </w:p>
    <w:p w14:paraId="5BD04A6C" w14:textId="71496C08" w:rsidR="5AF5669A" w:rsidRDefault="5AF5669A" w:rsidP="21B74C9E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6E0FB5C4">
        <w:rPr>
          <w:rFonts w:ascii="Calibri" w:eastAsia="Calibri" w:hAnsi="Calibri" w:cs="Calibri"/>
          <w:sz w:val="24"/>
          <w:szCs w:val="24"/>
        </w:rPr>
        <w:t>RecordStreamObject</w:t>
      </w:r>
      <w:proofErr w:type="spellEnd"/>
    </w:p>
    <w:tbl>
      <w:tblPr>
        <w:tblStyle w:val="TableGrid"/>
        <w:tblW w:w="9340" w:type="dxa"/>
        <w:tblLook w:val="06A0" w:firstRow="1" w:lastRow="0" w:firstColumn="1" w:lastColumn="0" w:noHBand="1" w:noVBand="1"/>
      </w:tblPr>
      <w:tblGrid>
        <w:gridCol w:w="3052"/>
        <w:gridCol w:w="914"/>
        <w:gridCol w:w="5374"/>
      </w:tblGrid>
      <w:tr w:rsidR="21B74C9E" w14:paraId="4F36F6BB" w14:textId="77777777" w:rsidTr="00A8694D">
        <w:tc>
          <w:tcPr>
            <w:tcW w:w="3055" w:type="dxa"/>
          </w:tcPr>
          <w:p w14:paraId="4E39B4C1" w14:textId="54B525C2" w:rsidR="21B74C9E" w:rsidRDefault="00C81915" w:rsidP="21B74C9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03" w:type="dxa"/>
          </w:tcPr>
          <w:p w14:paraId="2C29AEBF" w14:textId="0AA4CC96" w:rsidR="21B74C9E" w:rsidRDefault="21B74C9E" w:rsidP="21B74C9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C81915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5382" w:type="dxa"/>
          </w:tcPr>
          <w:p w14:paraId="3139E499" w14:textId="69C43F78" w:rsidR="21B74C9E" w:rsidRDefault="00C81915" w:rsidP="21B74C9E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21B74C9E" w14:paraId="459B7967" w14:textId="77777777" w:rsidTr="00A8694D">
        <w:tc>
          <w:tcPr>
            <w:tcW w:w="3055" w:type="dxa"/>
          </w:tcPr>
          <w:p w14:paraId="7E369A33" w14:textId="2FAC6A6B" w:rsidR="21B74C9E" w:rsidRDefault="21B74C9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Class ID</w:t>
            </w:r>
          </w:p>
        </w:tc>
        <w:tc>
          <w:tcPr>
            <w:tcW w:w="903" w:type="dxa"/>
          </w:tcPr>
          <w:p w14:paraId="5BA1130E" w14:textId="0CF8CA1C" w:rsidR="21B74C9E" w:rsidRDefault="21B74C9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long</w:t>
            </w:r>
            <w:r w:rsidR="000D2D78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5382" w:type="dxa"/>
          </w:tcPr>
          <w:p w14:paraId="286998D8" w14:textId="5CADFBB8" w:rsidR="21B74C9E" w:rsidRDefault="0BB288A7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Value: 0xe370929ba5429d8b</w:t>
            </w:r>
          </w:p>
        </w:tc>
      </w:tr>
      <w:tr w:rsidR="21B74C9E" w14:paraId="5EE9C16A" w14:textId="77777777" w:rsidTr="00A8694D">
        <w:tc>
          <w:tcPr>
            <w:tcW w:w="3055" w:type="dxa"/>
          </w:tcPr>
          <w:p w14:paraId="1C8C3602" w14:textId="082675CB" w:rsidR="21B74C9E" w:rsidRDefault="21B74C9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Class </w:t>
            </w:r>
            <w:r w:rsidR="000D2D78">
              <w:rPr>
                <w:sz w:val="24"/>
                <w:szCs w:val="24"/>
              </w:rPr>
              <w:t>V</w:t>
            </w:r>
            <w:r w:rsidR="000D2D78" w:rsidRPr="698CE0F9">
              <w:rPr>
                <w:sz w:val="24"/>
                <w:szCs w:val="24"/>
              </w:rPr>
              <w:t>ersion</w:t>
            </w:r>
          </w:p>
        </w:tc>
        <w:tc>
          <w:tcPr>
            <w:tcW w:w="903" w:type="dxa"/>
          </w:tcPr>
          <w:p w14:paraId="30F59878" w14:textId="78733F47" w:rsidR="21B74C9E" w:rsidRDefault="000D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382" w:type="dxa"/>
          </w:tcPr>
          <w:p w14:paraId="1B13588D" w14:textId="199EB563" w:rsidR="21B74C9E" w:rsidRDefault="4839D545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2821D55F" w:rsidRPr="698CE0F9">
              <w:rPr>
                <w:sz w:val="24"/>
                <w:szCs w:val="24"/>
              </w:rPr>
              <w:t>1</w:t>
            </w:r>
          </w:p>
        </w:tc>
      </w:tr>
      <w:tr w:rsidR="03A04B45" w14:paraId="5ADC5335" w14:textId="77777777" w:rsidTr="00A8694D">
        <w:tc>
          <w:tcPr>
            <w:tcW w:w="3055" w:type="dxa"/>
          </w:tcPr>
          <w:p w14:paraId="40383CD9" w14:textId="5F35DCC6" w:rsidR="03A04B45" w:rsidRDefault="421682D4" w:rsidP="03A04B4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Length of </w:t>
            </w:r>
            <w:proofErr w:type="spellStart"/>
            <w:r w:rsidRPr="698CE0F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TransactionRecord</w:t>
            </w:r>
            <w:proofErr w:type="spellEnd"/>
          </w:p>
        </w:tc>
        <w:tc>
          <w:tcPr>
            <w:tcW w:w="903" w:type="dxa"/>
          </w:tcPr>
          <w:p w14:paraId="4991A10C" w14:textId="01CD5B18" w:rsidR="623F4ECC" w:rsidRPr="623F4ECC" w:rsidRDefault="623F4ECC" w:rsidP="623F4ECC">
            <w:pPr>
              <w:rPr>
                <w:sz w:val="24"/>
                <w:szCs w:val="24"/>
              </w:rPr>
            </w:pPr>
            <w:r w:rsidRPr="623F4ECC">
              <w:rPr>
                <w:sz w:val="24"/>
                <w:szCs w:val="24"/>
              </w:rPr>
              <w:t>int</w:t>
            </w:r>
            <w:r w:rsidR="000D2D78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5382" w:type="dxa"/>
          </w:tcPr>
          <w:p w14:paraId="2D828FC8" w14:textId="56568739" w:rsidR="623F4ECC" w:rsidRPr="623F4ECC" w:rsidRDefault="623F4ECC" w:rsidP="623F4ECC">
            <w:pPr>
              <w:rPr>
                <w:sz w:val="24"/>
                <w:szCs w:val="24"/>
              </w:rPr>
            </w:pPr>
            <w:r w:rsidRPr="623F4ECC">
              <w:rPr>
                <w:sz w:val="24"/>
                <w:szCs w:val="24"/>
              </w:rPr>
              <w:t xml:space="preserve">Byte size of the following </w:t>
            </w:r>
            <w:proofErr w:type="spellStart"/>
            <w:r w:rsidRPr="623F4ECC">
              <w:rPr>
                <w:sz w:val="24"/>
                <w:szCs w:val="24"/>
              </w:rPr>
              <w:t>TransactionRecord</w:t>
            </w:r>
            <w:proofErr w:type="spellEnd"/>
            <w:r w:rsidRPr="623F4ECC">
              <w:rPr>
                <w:sz w:val="24"/>
                <w:szCs w:val="24"/>
              </w:rPr>
              <w:t xml:space="preserve"> message</w:t>
            </w:r>
          </w:p>
        </w:tc>
      </w:tr>
      <w:tr w:rsidR="03A04B45" w14:paraId="649BA4B1" w14:textId="77777777" w:rsidTr="00A8694D">
        <w:tc>
          <w:tcPr>
            <w:tcW w:w="3055" w:type="dxa"/>
          </w:tcPr>
          <w:p w14:paraId="66FF6071" w14:textId="72556122" w:rsidR="03A04B45" w:rsidRDefault="421682D4" w:rsidP="03A04B45">
            <w:pPr>
              <w:rPr>
                <w:sz w:val="24"/>
                <w:szCs w:val="24"/>
              </w:rPr>
            </w:pPr>
            <w:proofErr w:type="spellStart"/>
            <w:r w:rsidRPr="3B40056C">
              <w:rPr>
                <w:sz w:val="24"/>
                <w:szCs w:val="24"/>
              </w:rPr>
              <w:t>TransactionRecord</w:t>
            </w:r>
            <w:proofErr w:type="spellEnd"/>
          </w:p>
        </w:tc>
        <w:tc>
          <w:tcPr>
            <w:tcW w:w="903" w:type="dxa"/>
          </w:tcPr>
          <w:p w14:paraId="054661DF" w14:textId="71784F64" w:rsidR="623F4ECC" w:rsidRPr="623F4ECC" w:rsidRDefault="623F4ECC" w:rsidP="623F4ECC">
            <w:pPr>
              <w:rPr>
                <w:sz w:val="24"/>
                <w:szCs w:val="24"/>
              </w:rPr>
            </w:pPr>
            <w:proofErr w:type="gramStart"/>
            <w:r w:rsidRPr="623F4ECC">
              <w:rPr>
                <w:sz w:val="24"/>
                <w:szCs w:val="24"/>
              </w:rPr>
              <w:t>byte[</w:t>
            </w:r>
            <w:proofErr w:type="gramEnd"/>
            <w:r w:rsidRPr="623F4ECC">
              <w:rPr>
                <w:sz w:val="24"/>
                <w:szCs w:val="24"/>
              </w:rPr>
              <w:t>]</w:t>
            </w:r>
          </w:p>
        </w:tc>
        <w:tc>
          <w:tcPr>
            <w:tcW w:w="5382" w:type="dxa"/>
          </w:tcPr>
          <w:p w14:paraId="035D3D63" w14:textId="4737698D" w:rsidR="623F4ECC" w:rsidRPr="623F4ECC" w:rsidRDefault="623F4ECC" w:rsidP="623F4ECC">
            <w:pPr>
              <w:rPr>
                <w:sz w:val="24"/>
                <w:szCs w:val="24"/>
              </w:rPr>
            </w:pPr>
            <w:r w:rsidRPr="623F4ECC">
              <w:rPr>
                <w:sz w:val="24"/>
                <w:szCs w:val="24"/>
              </w:rPr>
              <w:t xml:space="preserve">Serialized </w:t>
            </w:r>
            <w:proofErr w:type="spellStart"/>
            <w:r w:rsidRPr="623F4ECC">
              <w:rPr>
                <w:sz w:val="24"/>
                <w:szCs w:val="24"/>
              </w:rPr>
              <w:t>TransactionRecord</w:t>
            </w:r>
            <w:proofErr w:type="spellEnd"/>
            <w:r w:rsidRPr="623F4ECC">
              <w:rPr>
                <w:sz w:val="24"/>
                <w:szCs w:val="24"/>
              </w:rPr>
              <w:t xml:space="preserve"> message bytes</w:t>
            </w:r>
          </w:p>
        </w:tc>
      </w:tr>
      <w:tr w:rsidR="03A04B45" w14:paraId="50E21315" w14:textId="77777777" w:rsidTr="00A8694D">
        <w:tc>
          <w:tcPr>
            <w:tcW w:w="3055" w:type="dxa"/>
          </w:tcPr>
          <w:p w14:paraId="3ABDFD5A" w14:textId="507C3EED" w:rsidR="6230753D" w:rsidRP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Length of Transaction</w:t>
            </w:r>
          </w:p>
        </w:tc>
        <w:tc>
          <w:tcPr>
            <w:tcW w:w="903" w:type="dxa"/>
          </w:tcPr>
          <w:p w14:paraId="0F7CD2A4" w14:textId="4620C56F" w:rsidR="6230753D" w:rsidRP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int</w:t>
            </w:r>
            <w:r w:rsidR="000D2D78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5382" w:type="dxa"/>
          </w:tcPr>
          <w:p w14:paraId="4CF4EB40" w14:textId="48FED881" w:rsidR="6230753D" w:rsidRP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Byte size of the following Transaction message</w:t>
            </w:r>
          </w:p>
        </w:tc>
      </w:tr>
      <w:tr w:rsidR="6230753D" w14:paraId="552BA93B" w14:textId="77777777" w:rsidTr="00A8694D">
        <w:tc>
          <w:tcPr>
            <w:tcW w:w="3055" w:type="dxa"/>
          </w:tcPr>
          <w:p w14:paraId="2E6B1802" w14:textId="56818441" w:rsid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Transaction</w:t>
            </w:r>
          </w:p>
        </w:tc>
        <w:tc>
          <w:tcPr>
            <w:tcW w:w="903" w:type="dxa"/>
          </w:tcPr>
          <w:p w14:paraId="00E12E09" w14:textId="52F80FE2" w:rsidR="6230753D" w:rsidRDefault="6230753D" w:rsidP="6230753D">
            <w:pPr>
              <w:rPr>
                <w:sz w:val="24"/>
                <w:szCs w:val="24"/>
              </w:rPr>
            </w:pPr>
            <w:proofErr w:type="gramStart"/>
            <w:r w:rsidRPr="6230753D">
              <w:rPr>
                <w:sz w:val="24"/>
                <w:szCs w:val="24"/>
              </w:rPr>
              <w:t>byte[</w:t>
            </w:r>
            <w:proofErr w:type="gramEnd"/>
            <w:r w:rsidRPr="6230753D">
              <w:rPr>
                <w:sz w:val="24"/>
                <w:szCs w:val="24"/>
              </w:rPr>
              <w:t>]</w:t>
            </w:r>
          </w:p>
        </w:tc>
        <w:tc>
          <w:tcPr>
            <w:tcW w:w="5382" w:type="dxa"/>
          </w:tcPr>
          <w:p w14:paraId="1DF3F9D9" w14:textId="24383CD8" w:rsidR="6230753D" w:rsidRDefault="6230753D" w:rsidP="6230753D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>Serialized Transaction message bytes</w:t>
            </w:r>
          </w:p>
        </w:tc>
      </w:tr>
    </w:tbl>
    <w:p w14:paraId="4EAD8B17" w14:textId="77777777" w:rsidR="004304F9" w:rsidRDefault="004304F9" w:rsidP="6F55690D">
      <w:pPr>
        <w:rPr>
          <w:sz w:val="24"/>
          <w:szCs w:val="24"/>
        </w:rPr>
      </w:pPr>
    </w:p>
    <w:p w14:paraId="7670EB9A" w14:textId="77777777" w:rsidR="004304F9" w:rsidRDefault="004304F9" w:rsidP="6F55690D">
      <w:pPr>
        <w:rPr>
          <w:sz w:val="24"/>
          <w:szCs w:val="24"/>
        </w:rPr>
      </w:pPr>
    </w:p>
    <w:p w14:paraId="42516836" w14:textId="78715780" w:rsidR="00072ECA" w:rsidRDefault="008D359B" w:rsidP="00072ECA">
      <w:pPr>
        <w:pStyle w:val="Heading3"/>
        <w:rPr>
          <w:b/>
          <w:color w:val="1F3763"/>
          <w:sz w:val="26"/>
          <w:szCs w:val="26"/>
        </w:rPr>
      </w:pPr>
      <w:bookmarkStart w:id="4" w:name="Version_5_Record_Sig"/>
      <w:r>
        <w:rPr>
          <w:b/>
          <w:color w:val="1F3763"/>
          <w:sz w:val="26"/>
          <w:szCs w:val="26"/>
        </w:rPr>
        <w:t>Record Signature</w:t>
      </w:r>
      <w:r w:rsidR="00072ECA" w:rsidRPr="513D91D6">
        <w:rPr>
          <w:b/>
          <w:color w:val="1F3763"/>
          <w:sz w:val="26"/>
          <w:szCs w:val="26"/>
        </w:rPr>
        <w:t xml:space="preserve"> File Format</w:t>
      </w:r>
      <w:r>
        <w:rPr>
          <w:b/>
          <w:color w:val="1F3763"/>
          <w:sz w:val="26"/>
          <w:szCs w:val="26"/>
        </w:rPr>
        <w:t xml:space="preserve"> </w:t>
      </w:r>
      <w:proofErr w:type="gramStart"/>
      <w:r>
        <w:rPr>
          <w:b/>
          <w:color w:val="1F3763"/>
          <w:sz w:val="26"/>
          <w:szCs w:val="26"/>
        </w:rPr>
        <w:t>(</w:t>
      </w:r>
      <w:r w:rsidRPr="513D91D6">
        <w:rPr>
          <w:b/>
          <w:color w:val="1F3763"/>
          <w:sz w:val="26"/>
          <w:szCs w:val="26"/>
        </w:rPr>
        <w:t>.</w:t>
      </w:r>
      <w:proofErr w:type="spellStart"/>
      <w:r w:rsidRPr="513D91D6">
        <w:rPr>
          <w:b/>
          <w:color w:val="1F3763"/>
          <w:sz w:val="26"/>
          <w:szCs w:val="26"/>
        </w:rPr>
        <w:t>rcd</w:t>
      </w:r>
      <w:proofErr w:type="gramEnd"/>
      <w:r w:rsidRPr="513D91D6">
        <w:rPr>
          <w:b/>
          <w:color w:val="1F3763"/>
          <w:sz w:val="26"/>
          <w:szCs w:val="26"/>
        </w:rPr>
        <w:t>_sig</w:t>
      </w:r>
      <w:proofErr w:type="spellEnd"/>
      <w:r>
        <w:rPr>
          <w:b/>
          <w:color w:val="1F3763"/>
          <w:sz w:val="26"/>
          <w:szCs w:val="26"/>
        </w:rPr>
        <w:t>)</w:t>
      </w:r>
      <w:r w:rsidR="00072ECA" w:rsidRPr="513D91D6">
        <w:rPr>
          <w:b/>
          <w:color w:val="1F3763"/>
          <w:sz w:val="26"/>
          <w:szCs w:val="26"/>
        </w:rPr>
        <w:t xml:space="preserve"> – Version </w:t>
      </w:r>
      <w:r w:rsidR="71B92F53" w:rsidRPr="513D91D6">
        <w:rPr>
          <w:b/>
          <w:color w:val="1F3763"/>
          <w:sz w:val="26"/>
          <w:szCs w:val="26"/>
        </w:rPr>
        <w:t>5</w:t>
      </w:r>
    </w:p>
    <w:bookmarkEnd w:id="4"/>
    <w:p w14:paraId="26ADBAD2" w14:textId="3A9ECDD5" w:rsidR="00E77824" w:rsidRDefault="001A248F" w:rsidP="389A0B68">
      <w:pPr>
        <w:rPr>
          <w:sz w:val="24"/>
          <w:szCs w:val="24"/>
        </w:rPr>
      </w:pPr>
      <w:r w:rsidRPr="001A248F">
        <w:rPr>
          <w:sz w:val="24"/>
          <w:szCs w:val="24"/>
        </w:rPr>
        <w:t>The below tables describe the content that can be parsed from a record signature file.</w:t>
      </w:r>
    </w:p>
    <w:p w14:paraId="20A73D15" w14:textId="38439624" w:rsidR="4C8033C7" w:rsidRDefault="4C8033C7" w:rsidP="5D71BFD7">
      <w:pPr>
        <w:rPr>
          <w:sz w:val="24"/>
          <w:szCs w:val="24"/>
        </w:rPr>
      </w:pPr>
      <w:r w:rsidRPr="5D71BFD7">
        <w:rPr>
          <w:sz w:val="24"/>
          <w:szCs w:val="24"/>
        </w:rPr>
        <w:t>In version 5, the record stream signature file format is the same as event stream signature file format.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5"/>
        <w:gridCol w:w="914"/>
        <w:gridCol w:w="5321"/>
      </w:tblGrid>
      <w:tr w:rsidR="1AEFE887" w14:paraId="0EEEF269" w14:textId="77777777" w:rsidTr="720CA7B8">
        <w:tc>
          <w:tcPr>
            <w:tcW w:w="3145" w:type="dxa"/>
          </w:tcPr>
          <w:p w14:paraId="2CC8D51F" w14:textId="08734CE4" w:rsidR="1AEFE887" w:rsidRDefault="00F91D3A" w:rsidP="1AEFE88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10" w:type="dxa"/>
          </w:tcPr>
          <w:p w14:paraId="25CBDD86" w14:textId="68BDF116" w:rsidR="1AEFE887" w:rsidRDefault="1AEFE887" w:rsidP="1AEFE887">
            <w:pPr>
              <w:jc w:val="center"/>
              <w:rPr>
                <w:b/>
                <w:bCs/>
                <w:sz w:val="24"/>
                <w:szCs w:val="24"/>
              </w:rPr>
            </w:pPr>
            <w:r w:rsidRPr="1AEFE887">
              <w:rPr>
                <w:b/>
                <w:bCs/>
                <w:sz w:val="24"/>
                <w:szCs w:val="24"/>
              </w:rPr>
              <w:t>Type</w:t>
            </w:r>
            <w:r w:rsidR="00F91D3A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5395" w:type="dxa"/>
          </w:tcPr>
          <w:p w14:paraId="45F828BB" w14:textId="224025DF" w:rsidR="1AEFE887" w:rsidRDefault="00F91D3A" w:rsidP="1AEFE88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1AEFE887" w14:paraId="4C7911C9" w14:textId="77777777" w:rsidTr="720CA7B8">
        <w:tc>
          <w:tcPr>
            <w:tcW w:w="3145" w:type="dxa"/>
          </w:tcPr>
          <w:p w14:paraId="5AB6BE21" w14:textId="2FF2DFCC" w:rsidR="1AEFE887" w:rsidRDefault="00FB1F30" w:rsidP="1AEFE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File Format Version</w:t>
            </w:r>
          </w:p>
        </w:tc>
        <w:tc>
          <w:tcPr>
            <w:tcW w:w="810" w:type="dxa"/>
          </w:tcPr>
          <w:p w14:paraId="0FD92C0D" w14:textId="74A6E27B" w:rsidR="1AEFE887" w:rsidRDefault="000F4E99" w:rsidP="11E578F4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  <w:p w14:paraId="21BF1E17" w14:textId="3100E992" w:rsidR="1AEFE887" w:rsidRDefault="1AEFE887" w:rsidP="11E578F4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47935286" w14:textId="138054E0" w:rsidR="1AEFE887" w:rsidRDefault="44CA604A" w:rsidP="1AEFE887">
            <w:pPr>
              <w:spacing w:line="259" w:lineRule="auto"/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408E5535" w:rsidRPr="2C4C66AA">
              <w:rPr>
                <w:sz w:val="24"/>
                <w:szCs w:val="24"/>
              </w:rPr>
              <w:t>5</w:t>
            </w:r>
          </w:p>
        </w:tc>
      </w:tr>
      <w:tr w:rsidR="4F881827" w14:paraId="0E1EC2AC" w14:textId="77777777" w:rsidTr="720CA7B8">
        <w:tc>
          <w:tcPr>
            <w:tcW w:w="3109" w:type="dxa"/>
          </w:tcPr>
          <w:p w14:paraId="48AF8C27" w14:textId="3096DB43" w:rsidR="4F881827" w:rsidRDefault="4F881827" w:rsidP="4F881827">
            <w:r w:rsidRPr="4F881827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Object Stream Signature Version</w:t>
            </w:r>
          </w:p>
        </w:tc>
        <w:tc>
          <w:tcPr>
            <w:tcW w:w="914" w:type="dxa"/>
          </w:tcPr>
          <w:p w14:paraId="66F3E3BB" w14:textId="4CE75C9A" w:rsidR="4F881827" w:rsidRDefault="4F881827" w:rsidP="4F881827">
            <w:pPr>
              <w:spacing w:line="259" w:lineRule="auto"/>
            </w:pPr>
            <w:r w:rsidRPr="4F881827">
              <w:rPr>
                <w:rFonts w:ascii="Calibri" w:eastAsia="Calibri" w:hAnsi="Calibri" w:cs="Calibri"/>
                <w:sz w:val="24"/>
                <w:szCs w:val="24"/>
              </w:rPr>
              <w:t>int (4)</w:t>
            </w:r>
          </w:p>
        </w:tc>
        <w:tc>
          <w:tcPr>
            <w:tcW w:w="5327" w:type="dxa"/>
          </w:tcPr>
          <w:p w14:paraId="1DD22F79" w14:textId="16BE55D7" w:rsidR="4F881827" w:rsidRDefault="4F881827">
            <w:r w:rsidRPr="4F881827">
              <w:rPr>
                <w:rFonts w:ascii="Calibri" w:eastAsia="Calibri" w:hAnsi="Calibri" w:cs="Calibri"/>
                <w:sz w:val="24"/>
                <w:szCs w:val="24"/>
              </w:rPr>
              <w:t xml:space="preserve">Value: 1  </w:t>
            </w:r>
          </w:p>
          <w:p w14:paraId="6F57292E" w14:textId="6555A7F0" w:rsidR="4F881827" w:rsidRDefault="4F881827">
            <w:r w:rsidRPr="4F881827">
              <w:rPr>
                <w:rFonts w:ascii="Calibri" w:eastAsia="Calibri" w:hAnsi="Calibri" w:cs="Calibri"/>
                <w:sz w:val="24"/>
                <w:szCs w:val="24"/>
              </w:rPr>
              <w:t xml:space="preserve">This defines the format of the remainder of the signature file. This version number is used when parsing a signature file with methods defined in </w:t>
            </w:r>
            <w:proofErr w:type="spellStart"/>
            <w:r w:rsidRPr="4F881827">
              <w:rPr>
                <w:rFonts w:ascii="Calibri" w:eastAsia="Calibri" w:hAnsi="Calibri" w:cs="Calibri"/>
                <w:sz w:val="24"/>
                <w:szCs w:val="24"/>
              </w:rPr>
              <w:t>swirlds</w:t>
            </w:r>
            <w:proofErr w:type="spellEnd"/>
            <w:r w:rsidRPr="4F881827">
              <w:rPr>
                <w:rFonts w:ascii="Calibri" w:eastAsia="Calibri" w:hAnsi="Calibri" w:cs="Calibri"/>
                <w:sz w:val="24"/>
                <w:szCs w:val="24"/>
              </w:rPr>
              <w:t>-common package</w:t>
            </w:r>
          </w:p>
        </w:tc>
      </w:tr>
      <w:tr w:rsidR="7A239247" w14:paraId="4FFBCF6B" w14:textId="77777777" w:rsidTr="720CA7B8">
        <w:tc>
          <w:tcPr>
            <w:tcW w:w="3145" w:type="dxa"/>
          </w:tcPr>
          <w:p w14:paraId="67905CFB" w14:textId="22A13906" w:rsidR="7A239247" w:rsidRDefault="09873C55" w:rsidP="7A23924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Entire</w:t>
            </w:r>
            <w:r w:rsidR="696C880B" w:rsidRPr="5D71BFD7">
              <w:rPr>
                <w:sz w:val="24"/>
                <w:szCs w:val="24"/>
              </w:rPr>
              <w:t xml:space="preserve"> </w:t>
            </w:r>
            <w:r w:rsidRPr="5D71BFD7">
              <w:rPr>
                <w:sz w:val="24"/>
                <w:szCs w:val="24"/>
              </w:rPr>
              <w:t>Hash</w:t>
            </w:r>
            <w:r w:rsidR="1C8CA08C" w:rsidRPr="5D71BFD7">
              <w:rPr>
                <w:sz w:val="24"/>
                <w:szCs w:val="24"/>
              </w:rPr>
              <w:t xml:space="preserve"> of the corresponding stream file</w:t>
            </w:r>
          </w:p>
        </w:tc>
        <w:tc>
          <w:tcPr>
            <w:tcW w:w="810" w:type="dxa"/>
          </w:tcPr>
          <w:p w14:paraId="0C3B06A6" w14:textId="3AE23DC7" w:rsidR="7A239247" w:rsidRDefault="00FB1F30" w:rsidP="7A23924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395" w:type="dxa"/>
          </w:tcPr>
          <w:p w14:paraId="24457E1D" w14:textId="2009A49E" w:rsidR="7A239247" w:rsidRDefault="006E3299" w:rsidP="7A239247">
            <w:pPr>
              <w:spacing w:line="259" w:lineRule="auto"/>
              <w:rPr>
                <w:sz w:val="24"/>
                <w:szCs w:val="24"/>
              </w:rPr>
            </w:pPr>
            <w:r w:rsidRPr="7B998CD9">
              <w:rPr>
                <w:sz w:val="24"/>
                <w:szCs w:val="24"/>
              </w:rPr>
              <w:t xml:space="preserve">Hash of </w:t>
            </w:r>
            <w:r w:rsidRPr="02F1A301">
              <w:rPr>
                <w:sz w:val="24"/>
                <w:szCs w:val="24"/>
              </w:rPr>
              <w:t xml:space="preserve">the </w:t>
            </w:r>
            <w:r w:rsidR="1443ED70" w:rsidRPr="5D1F897E">
              <w:rPr>
                <w:sz w:val="24"/>
                <w:szCs w:val="24"/>
              </w:rPr>
              <w:t xml:space="preserve">entire </w:t>
            </w:r>
            <w:r w:rsidRPr="02F1A301">
              <w:rPr>
                <w:sz w:val="24"/>
                <w:szCs w:val="24"/>
              </w:rPr>
              <w:t xml:space="preserve">corresponding </w:t>
            </w:r>
            <w:r w:rsidR="646FAA5F" w:rsidRPr="5D71BFD7">
              <w:rPr>
                <w:sz w:val="24"/>
                <w:szCs w:val="24"/>
              </w:rPr>
              <w:t>stream</w:t>
            </w:r>
            <w:r w:rsidRPr="02F1A301">
              <w:rPr>
                <w:sz w:val="24"/>
                <w:szCs w:val="24"/>
              </w:rPr>
              <w:t xml:space="preserve"> file</w:t>
            </w:r>
          </w:p>
        </w:tc>
      </w:tr>
      <w:tr w:rsidR="7A239247" w14:paraId="732D6B90" w14:textId="77777777" w:rsidTr="720CA7B8">
        <w:tc>
          <w:tcPr>
            <w:tcW w:w="3145" w:type="dxa"/>
          </w:tcPr>
          <w:p w14:paraId="5B38450E" w14:textId="525581C9" w:rsidR="7A239247" w:rsidRDefault="2F2D1272" w:rsidP="7A239247">
            <w:pPr>
              <w:rPr>
                <w:sz w:val="24"/>
                <w:szCs w:val="24"/>
              </w:rPr>
            </w:pPr>
            <w:r w:rsidRPr="55ABD18E">
              <w:rPr>
                <w:sz w:val="24"/>
                <w:szCs w:val="24"/>
              </w:rPr>
              <w:t>Signature</w:t>
            </w:r>
            <w:r w:rsidR="597C7DC2" w:rsidRPr="55ABD18E">
              <w:rPr>
                <w:sz w:val="24"/>
                <w:szCs w:val="24"/>
              </w:rPr>
              <w:t xml:space="preserve"> </w:t>
            </w:r>
            <w:r w:rsidR="57D7F06D" w:rsidRPr="55ABD18E">
              <w:rPr>
                <w:sz w:val="24"/>
                <w:szCs w:val="24"/>
              </w:rPr>
              <w:t xml:space="preserve">on hash </w:t>
            </w:r>
            <w:r w:rsidR="0081B9C0" w:rsidRPr="55ABD18E">
              <w:rPr>
                <w:sz w:val="24"/>
                <w:szCs w:val="24"/>
              </w:rPr>
              <w:t xml:space="preserve">bytes </w:t>
            </w:r>
            <w:proofErr w:type="gramStart"/>
            <w:r w:rsidR="57D7F06D" w:rsidRPr="55ABD18E">
              <w:rPr>
                <w:sz w:val="24"/>
                <w:szCs w:val="24"/>
              </w:rPr>
              <w:t xml:space="preserve">of </w:t>
            </w:r>
            <w:r w:rsidR="6968D199" w:rsidRPr="55ABD18E">
              <w:rPr>
                <w:sz w:val="24"/>
                <w:szCs w:val="24"/>
              </w:rPr>
              <w:t xml:space="preserve"> </w:t>
            </w:r>
            <w:r w:rsidRPr="55ABD18E">
              <w:rPr>
                <w:sz w:val="24"/>
                <w:szCs w:val="24"/>
              </w:rPr>
              <w:t>Entire</w:t>
            </w:r>
            <w:proofErr w:type="gramEnd"/>
            <w:r w:rsidRPr="55ABD18E">
              <w:rPr>
                <w:sz w:val="24"/>
                <w:szCs w:val="24"/>
              </w:rPr>
              <w:t xml:space="preserve"> Hash</w:t>
            </w:r>
          </w:p>
        </w:tc>
        <w:tc>
          <w:tcPr>
            <w:tcW w:w="810" w:type="dxa"/>
          </w:tcPr>
          <w:p w14:paraId="2F29AA7C" w14:textId="1C49910A" w:rsidR="7A239247" w:rsidRDefault="001933D3" w:rsidP="7A23924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395" w:type="dxa"/>
          </w:tcPr>
          <w:p w14:paraId="45A0F107" w14:textId="52FD6C4F" w:rsidR="7A239247" w:rsidRDefault="3A646C42" w:rsidP="00BA5F8D">
            <w:pPr>
              <w:spacing w:line="259" w:lineRule="auto"/>
              <w:rPr>
                <w:sz w:val="24"/>
                <w:szCs w:val="24"/>
              </w:rPr>
            </w:pPr>
            <w:r w:rsidRPr="4F881827">
              <w:rPr>
                <w:sz w:val="24"/>
                <w:szCs w:val="24"/>
              </w:rPr>
              <w:t xml:space="preserve">A signature object </w:t>
            </w:r>
            <w:r w:rsidR="496104B4" w:rsidRPr="4F881827">
              <w:rPr>
                <w:sz w:val="24"/>
                <w:szCs w:val="24"/>
              </w:rPr>
              <w:t xml:space="preserve">generated by </w:t>
            </w:r>
            <w:r w:rsidRPr="4F881827">
              <w:rPr>
                <w:sz w:val="24"/>
                <w:szCs w:val="24"/>
              </w:rPr>
              <w:t>sign</w:t>
            </w:r>
            <w:r w:rsidR="02006851" w:rsidRPr="4F881827">
              <w:rPr>
                <w:sz w:val="24"/>
                <w:szCs w:val="24"/>
              </w:rPr>
              <w:t>ing</w:t>
            </w:r>
            <w:r w:rsidRPr="4F881827">
              <w:rPr>
                <w:sz w:val="24"/>
                <w:szCs w:val="24"/>
              </w:rPr>
              <w:t xml:space="preserve"> the </w:t>
            </w:r>
            <w:r w:rsidR="5754DDF8" w:rsidRPr="4F881827">
              <w:rPr>
                <w:sz w:val="24"/>
                <w:szCs w:val="24"/>
              </w:rPr>
              <w:t xml:space="preserve">hash bytes of </w:t>
            </w:r>
            <w:r w:rsidRPr="4F881827">
              <w:rPr>
                <w:sz w:val="24"/>
                <w:szCs w:val="24"/>
              </w:rPr>
              <w:t>Entire Hash</w:t>
            </w:r>
            <w:r w:rsidR="60FB7A4C" w:rsidRPr="4F881827">
              <w:rPr>
                <w:sz w:val="24"/>
                <w:szCs w:val="24"/>
              </w:rPr>
              <w:t>.</w:t>
            </w:r>
            <w:r w:rsidR="24478E7B" w:rsidRPr="4F881827">
              <w:rPr>
                <w:sz w:val="24"/>
                <w:szCs w:val="24"/>
              </w:rPr>
              <w:t xml:space="preserve"> </w:t>
            </w:r>
            <w:r w:rsidR="60FB7A4C" w:rsidRPr="4F88182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See `</w:t>
            </w:r>
            <w:r w:rsidR="60FB7A4C" w:rsidRPr="4F88182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60FB7A4C" w:rsidRPr="4F881827">
              <w:rPr>
                <w:sz w:val="24"/>
                <w:szCs w:val="24"/>
              </w:rPr>
              <w:t xml:space="preserve">Signature </w:t>
            </w:r>
            <w:r w:rsidR="60FB7A4C" w:rsidRPr="4F88182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` table below for details</w:t>
            </w:r>
          </w:p>
        </w:tc>
      </w:tr>
      <w:tr w:rsidR="7A239247" w14:paraId="3A39C75C" w14:textId="77777777" w:rsidTr="720CA7B8">
        <w:tc>
          <w:tcPr>
            <w:tcW w:w="3145" w:type="dxa"/>
          </w:tcPr>
          <w:p w14:paraId="7FC84891" w14:textId="71424BB1" w:rsidR="7A239247" w:rsidRDefault="09873C55" w:rsidP="7A23924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Metadata Hash</w:t>
            </w:r>
            <w:r w:rsidR="0E3B0A56" w:rsidRPr="5D71BFD7">
              <w:rPr>
                <w:sz w:val="24"/>
                <w:szCs w:val="24"/>
              </w:rPr>
              <w:t xml:space="preserve"> of the corresponding stream file</w:t>
            </w:r>
          </w:p>
        </w:tc>
        <w:tc>
          <w:tcPr>
            <w:tcW w:w="810" w:type="dxa"/>
          </w:tcPr>
          <w:p w14:paraId="120E7B62" w14:textId="4144D0B4" w:rsidR="7A239247" w:rsidRDefault="001933D3" w:rsidP="7A23924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395" w:type="dxa"/>
          </w:tcPr>
          <w:p w14:paraId="26782826" w14:textId="2834836B" w:rsidR="7A239247" w:rsidRDefault="7C8E6098" w:rsidP="7A239247">
            <w:pPr>
              <w:spacing w:line="259" w:lineRule="auto"/>
              <w:rPr>
                <w:sz w:val="24"/>
                <w:szCs w:val="24"/>
              </w:rPr>
            </w:pPr>
            <w:r w:rsidRPr="38913DB6">
              <w:rPr>
                <w:sz w:val="24"/>
                <w:szCs w:val="24"/>
              </w:rPr>
              <w:t xml:space="preserve">Metadata Hash of the corresponding </w:t>
            </w:r>
            <w:r w:rsidR="2C885990" w:rsidRPr="5D71BFD7">
              <w:rPr>
                <w:sz w:val="24"/>
                <w:szCs w:val="24"/>
              </w:rPr>
              <w:t>stream</w:t>
            </w:r>
            <w:r w:rsidRPr="38913DB6">
              <w:rPr>
                <w:sz w:val="24"/>
                <w:szCs w:val="24"/>
              </w:rPr>
              <w:t xml:space="preserve"> file</w:t>
            </w:r>
          </w:p>
        </w:tc>
      </w:tr>
      <w:tr w:rsidR="7A239247" w14:paraId="00C6ABDE" w14:textId="77777777" w:rsidTr="720CA7B8">
        <w:tc>
          <w:tcPr>
            <w:tcW w:w="3145" w:type="dxa"/>
          </w:tcPr>
          <w:p w14:paraId="1A078863" w14:textId="6E0D649F" w:rsidR="7A239247" w:rsidRDefault="26AE7735" w:rsidP="4F881827">
            <w:pPr>
              <w:rPr>
                <w:sz w:val="24"/>
                <w:szCs w:val="24"/>
              </w:rPr>
            </w:pPr>
            <w:r w:rsidRPr="4F881827">
              <w:rPr>
                <w:sz w:val="24"/>
                <w:szCs w:val="24"/>
              </w:rPr>
              <w:t xml:space="preserve">Signature </w:t>
            </w:r>
            <w:r w:rsidR="0DC02297" w:rsidRPr="4F881827">
              <w:rPr>
                <w:sz w:val="24"/>
                <w:szCs w:val="24"/>
              </w:rPr>
              <w:t xml:space="preserve">on </w:t>
            </w:r>
            <w:r w:rsidR="6A143B41" w:rsidRPr="4F881827">
              <w:rPr>
                <w:sz w:val="24"/>
                <w:szCs w:val="24"/>
              </w:rPr>
              <w:t xml:space="preserve">hash bytes of </w:t>
            </w:r>
            <w:r w:rsidR="101BC14A" w:rsidRPr="4F881827">
              <w:rPr>
                <w:sz w:val="24"/>
                <w:szCs w:val="24"/>
              </w:rPr>
              <w:t xml:space="preserve">Metadata </w:t>
            </w:r>
            <w:r w:rsidRPr="4F881827">
              <w:rPr>
                <w:sz w:val="24"/>
                <w:szCs w:val="24"/>
              </w:rPr>
              <w:t>Hash</w:t>
            </w:r>
          </w:p>
        </w:tc>
        <w:tc>
          <w:tcPr>
            <w:tcW w:w="810" w:type="dxa"/>
          </w:tcPr>
          <w:p w14:paraId="170FD6A9" w14:textId="3DEFC0C8" w:rsidR="7A239247" w:rsidRDefault="001933D3" w:rsidP="7A23924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395" w:type="dxa"/>
          </w:tcPr>
          <w:p w14:paraId="578D18D0" w14:textId="43163ECF" w:rsidR="7A239247" w:rsidRDefault="5A153CA9" w:rsidP="7A239247">
            <w:pPr>
              <w:spacing w:line="259" w:lineRule="auto"/>
              <w:rPr>
                <w:sz w:val="24"/>
                <w:szCs w:val="24"/>
              </w:rPr>
            </w:pPr>
            <w:r w:rsidRPr="4F881827">
              <w:rPr>
                <w:sz w:val="24"/>
                <w:szCs w:val="24"/>
              </w:rPr>
              <w:t xml:space="preserve">A signature object </w:t>
            </w:r>
            <w:r w:rsidR="500CBB1D" w:rsidRPr="4F881827">
              <w:rPr>
                <w:sz w:val="24"/>
                <w:szCs w:val="24"/>
              </w:rPr>
              <w:t>generated by signing</w:t>
            </w:r>
            <w:r w:rsidRPr="4F881827">
              <w:rPr>
                <w:sz w:val="24"/>
                <w:szCs w:val="24"/>
              </w:rPr>
              <w:t xml:space="preserve"> the</w:t>
            </w:r>
            <w:r w:rsidR="115BC047" w:rsidRPr="4F881827">
              <w:rPr>
                <w:sz w:val="24"/>
                <w:szCs w:val="24"/>
              </w:rPr>
              <w:t xml:space="preserve"> hash bytes of</w:t>
            </w:r>
            <w:r w:rsidRPr="4F881827">
              <w:rPr>
                <w:sz w:val="24"/>
                <w:szCs w:val="24"/>
              </w:rPr>
              <w:t xml:space="preserve"> Metadata Hash</w:t>
            </w:r>
          </w:p>
        </w:tc>
      </w:tr>
    </w:tbl>
    <w:p w14:paraId="24179CF9" w14:textId="58AEB271" w:rsidR="00E77824" w:rsidRDefault="00E77824" w:rsidP="6F55690D">
      <w:pPr>
        <w:rPr>
          <w:sz w:val="24"/>
          <w:szCs w:val="24"/>
        </w:rPr>
      </w:pPr>
    </w:p>
    <w:p w14:paraId="6AECAF9B" w14:textId="3082CFC2" w:rsidR="005343CA" w:rsidRDefault="184DB0B7" w:rsidP="4398AF2F">
      <w:pPr>
        <w:rPr>
          <w:sz w:val="24"/>
          <w:szCs w:val="24"/>
        </w:rPr>
      </w:pPr>
      <w:r w:rsidRPr="4398AF2F">
        <w:rPr>
          <w:sz w:val="24"/>
          <w:szCs w:val="24"/>
        </w:rPr>
        <w:t>Signature object</w:t>
      </w:r>
    </w:p>
    <w:tbl>
      <w:tblPr>
        <w:tblStyle w:val="TableGrid"/>
        <w:tblW w:w="9355" w:type="dxa"/>
        <w:tblLook w:val="06A0" w:firstRow="1" w:lastRow="0" w:firstColumn="1" w:lastColumn="0" w:noHBand="1" w:noVBand="1"/>
      </w:tblPr>
      <w:tblGrid>
        <w:gridCol w:w="3145"/>
        <w:gridCol w:w="990"/>
        <w:gridCol w:w="5205"/>
        <w:gridCol w:w="15"/>
      </w:tblGrid>
      <w:tr w:rsidR="4398AF2F" w14:paraId="1905B7D7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2590D3E4" w14:textId="79293327" w:rsidR="4398AF2F" w:rsidRDefault="00811200" w:rsidP="4398AF2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14:paraId="0533853E" w14:textId="5434C627" w:rsidR="4398AF2F" w:rsidRDefault="4398AF2F" w:rsidP="4398AF2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811200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5205" w:type="dxa"/>
          </w:tcPr>
          <w:p w14:paraId="3B1AA417" w14:textId="0898B398" w:rsidR="4398AF2F" w:rsidRDefault="00811200" w:rsidP="4398AF2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398AF2F" w14:paraId="2BB3ED46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18EE7FE2" w14:textId="73204233" w:rsidR="4398AF2F" w:rsidRDefault="4398AF2F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Class ID</w:t>
            </w:r>
          </w:p>
        </w:tc>
        <w:tc>
          <w:tcPr>
            <w:tcW w:w="990" w:type="dxa"/>
          </w:tcPr>
          <w:p w14:paraId="2AA7C158" w14:textId="6FC5FB10" w:rsidR="4398AF2F" w:rsidRDefault="4398AF2F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long</w:t>
            </w:r>
            <w:r w:rsidR="00811200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5205" w:type="dxa"/>
          </w:tcPr>
          <w:p w14:paraId="6A865E89" w14:textId="7ACCE6B0" w:rsidR="4398AF2F" w:rsidRDefault="68013F8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1A4AA213" w:rsidRPr="698CE0F9">
              <w:rPr>
                <w:sz w:val="24"/>
                <w:szCs w:val="24"/>
              </w:rPr>
              <w:t>0x13dc4b399b245c69</w:t>
            </w:r>
          </w:p>
        </w:tc>
      </w:tr>
      <w:tr w:rsidR="4398AF2F" w14:paraId="1D34F576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52B79B38" w14:textId="328B32E2" w:rsidR="4398AF2F" w:rsidRDefault="4398AF2F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Class </w:t>
            </w:r>
            <w:r w:rsidR="00811200">
              <w:rPr>
                <w:sz w:val="24"/>
                <w:szCs w:val="24"/>
              </w:rPr>
              <w:t>V</w:t>
            </w:r>
            <w:r w:rsidRPr="698CE0F9">
              <w:rPr>
                <w:sz w:val="24"/>
                <w:szCs w:val="24"/>
              </w:rPr>
              <w:t>ersion</w:t>
            </w:r>
          </w:p>
        </w:tc>
        <w:tc>
          <w:tcPr>
            <w:tcW w:w="990" w:type="dxa"/>
          </w:tcPr>
          <w:p w14:paraId="4C745291" w14:textId="321D1494" w:rsidR="4398AF2F" w:rsidRDefault="008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205" w:type="dxa"/>
          </w:tcPr>
          <w:p w14:paraId="79A80F15" w14:textId="212BCEB0" w:rsidR="4398AF2F" w:rsidRDefault="16765D53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4398AF2F" w:rsidRPr="698CE0F9">
              <w:rPr>
                <w:sz w:val="24"/>
                <w:szCs w:val="24"/>
              </w:rPr>
              <w:t>1</w:t>
            </w:r>
          </w:p>
        </w:tc>
      </w:tr>
      <w:tr w:rsidR="4398AF2F" w14:paraId="09896F32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51D99DBB" w14:textId="138C3C83" w:rsidR="4398AF2F" w:rsidRDefault="31191C23">
            <w:pPr>
              <w:rPr>
                <w:sz w:val="24"/>
                <w:szCs w:val="24"/>
              </w:rPr>
            </w:pPr>
            <w:proofErr w:type="spellStart"/>
            <w:r w:rsidRPr="698CE0F9">
              <w:rPr>
                <w:sz w:val="24"/>
                <w:szCs w:val="24"/>
              </w:rPr>
              <w:t>SignatureType</w:t>
            </w:r>
            <w:proofErr w:type="spellEnd"/>
          </w:p>
        </w:tc>
        <w:tc>
          <w:tcPr>
            <w:tcW w:w="990" w:type="dxa"/>
          </w:tcPr>
          <w:p w14:paraId="06ABEF16" w14:textId="65E7F1D5" w:rsidR="4398AF2F" w:rsidRDefault="008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205" w:type="dxa"/>
          </w:tcPr>
          <w:p w14:paraId="22E3ACDA" w14:textId="28A4ED76" w:rsidR="4398AF2F" w:rsidRDefault="0FEB3087" w:rsidP="46AAF27D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 xml:space="preserve">Value: </w:t>
            </w:r>
            <w:r w:rsidR="51AAAC5E" w:rsidRPr="698CE0F9">
              <w:rPr>
                <w:sz w:val="24"/>
                <w:szCs w:val="24"/>
              </w:rPr>
              <w:t>1</w:t>
            </w:r>
          </w:p>
          <w:p w14:paraId="570AD3A5" w14:textId="60F67C31" w:rsidR="4398AF2F" w:rsidRDefault="4B404164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Denotes</w:t>
            </w:r>
            <w:r w:rsidR="203BEC18" w:rsidRPr="698CE0F9">
              <w:rPr>
                <w:sz w:val="24"/>
                <w:szCs w:val="24"/>
              </w:rPr>
              <w:t xml:space="preserve"> </w:t>
            </w:r>
            <w:r w:rsidR="0FF2067E" w:rsidRPr="698CE0F9">
              <w:rPr>
                <w:sz w:val="24"/>
                <w:szCs w:val="24"/>
              </w:rPr>
              <w:t>SHA384withRSA</w:t>
            </w:r>
          </w:p>
        </w:tc>
      </w:tr>
      <w:tr w:rsidR="4398AF2F" w14:paraId="44A5D0B4" w14:textId="77777777" w:rsidTr="00B57684">
        <w:trPr>
          <w:gridAfter w:val="1"/>
          <w:wAfter w:w="15" w:type="dxa"/>
        </w:trPr>
        <w:tc>
          <w:tcPr>
            <w:tcW w:w="3145" w:type="dxa"/>
          </w:tcPr>
          <w:p w14:paraId="1B7C3E0F" w14:textId="043785A0" w:rsidR="4398AF2F" w:rsidRDefault="0FF2067E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L</w:t>
            </w:r>
            <w:r w:rsidR="1040A505" w:rsidRPr="698CE0F9">
              <w:rPr>
                <w:sz w:val="24"/>
                <w:szCs w:val="24"/>
              </w:rPr>
              <w:t>ength</w:t>
            </w:r>
            <w:r w:rsidR="2E0B463B" w:rsidRPr="698CE0F9">
              <w:rPr>
                <w:sz w:val="24"/>
                <w:szCs w:val="24"/>
              </w:rPr>
              <w:t xml:space="preserve"> of </w:t>
            </w:r>
            <w:r w:rsidR="00811200">
              <w:rPr>
                <w:sz w:val="24"/>
                <w:szCs w:val="24"/>
              </w:rPr>
              <w:t>S</w:t>
            </w:r>
            <w:r w:rsidR="2E0B463B" w:rsidRPr="698CE0F9">
              <w:rPr>
                <w:sz w:val="24"/>
                <w:szCs w:val="24"/>
              </w:rPr>
              <w:t>ignature</w:t>
            </w:r>
          </w:p>
        </w:tc>
        <w:tc>
          <w:tcPr>
            <w:tcW w:w="990" w:type="dxa"/>
          </w:tcPr>
          <w:p w14:paraId="69877316" w14:textId="1E66236E" w:rsidR="4398AF2F" w:rsidRDefault="008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(4)</w:t>
            </w:r>
          </w:p>
        </w:tc>
        <w:tc>
          <w:tcPr>
            <w:tcW w:w="5205" w:type="dxa"/>
          </w:tcPr>
          <w:p w14:paraId="6B87FA0B" w14:textId="3576A9C1" w:rsidR="4398AF2F" w:rsidRDefault="1D60A1E8">
            <w:pPr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Byte size of the signature bytes</w:t>
            </w:r>
          </w:p>
        </w:tc>
      </w:tr>
      <w:tr w:rsidR="03260E35" w14:paraId="475BA34C" w14:textId="77777777" w:rsidTr="00B57684">
        <w:tc>
          <w:tcPr>
            <w:tcW w:w="3145" w:type="dxa"/>
          </w:tcPr>
          <w:p w14:paraId="3585E834" w14:textId="195B78DF" w:rsidR="03260E35" w:rsidRDefault="1D60A1E8" w:rsidP="03260E35">
            <w:pPr>
              <w:spacing w:line="259" w:lineRule="auto"/>
              <w:rPr>
                <w:sz w:val="24"/>
                <w:szCs w:val="24"/>
              </w:rPr>
            </w:pPr>
            <w:r w:rsidRPr="698CE0F9">
              <w:rPr>
                <w:sz w:val="24"/>
                <w:szCs w:val="24"/>
              </w:rPr>
              <w:t>Signature bytes</w:t>
            </w:r>
          </w:p>
        </w:tc>
        <w:tc>
          <w:tcPr>
            <w:tcW w:w="990" w:type="dxa"/>
          </w:tcPr>
          <w:p w14:paraId="22D8DCEB" w14:textId="1AE10038" w:rsidR="3B5E2C59" w:rsidRPr="3B5E2C59" w:rsidRDefault="3B5E2C59" w:rsidP="3B5E2C59">
            <w:pPr>
              <w:rPr>
                <w:sz w:val="24"/>
                <w:szCs w:val="24"/>
              </w:rPr>
            </w:pPr>
            <w:proofErr w:type="gramStart"/>
            <w:r w:rsidRPr="3B5E2C59">
              <w:rPr>
                <w:sz w:val="24"/>
                <w:szCs w:val="24"/>
              </w:rPr>
              <w:t>byte[</w:t>
            </w:r>
            <w:proofErr w:type="gramEnd"/>
            <w:r w:rsidRPr="3B5E2C59">
              <w:rPr>
                <w:sz w:val="24"/>
                <w:szCs w:val="24"/>
              </w:rPr>
              <w:t>]</w:t>
            </w:r>
          </w:p>
        </w:tc>
        <w:tc>
          <w:tcPr>
            <w:tcW w:w="5220" w:type="dxa"/>
            <w:gridSpan w:val="2"/>
          </w:tcPr>
          <w:p w14:paraId="4C452BF7" w14:textId="2D113C28" w:rsidR="3B5E2C59" w:rsidRPr="3B5E2C59" w:rsidRDefault="00811200" w:rsidP="3B5E2C59">
            <w:pPr>
              <w:rPr>
                <w:sz w:val="24"/>
                <w:szCs w:val="24"/>
              </w:rPr>
            </w:pPr>
            <w:r w:rsidRPr="6230753D">
              <w:rPr>
                <w:sz w:val="24"/>
                <w:szCs w:val="24"/>
              </w:rPr>
              <w:t xml:space="preserve">Serialized </w:t>
            </w:r>
            <w:r w:rsidR="3B5E2C59" w:rsidRPr="3B5E2C59">
              <w:rPr>
                <w:sz w:val="24"/>
                <w:szCs w:val="24"/>
              </w:rPr>
              <w:t>Signature bytes</w:t>
            </w:r>
          </w:p>
        </w:tc>
      </w:tr>
    </w:tbl>
    <w:p w14:paraId="4BA8ED64" w14:textId="51E8BAC8" w:rsidR="005343CA" w:rsidRDefault="005343CA" w:rsidP="6F55690D">
      <w:pPr>
        <w:rPr>
          <w:sz w:val="24"/>
          <w:szCs w:val="24"/>
        </w:rPr>
      </w:pPr>
    </w:p>
    <w:p w14:paraId="05644F42" w14:textId="77777777" w:rsidR="005343CA" w:rsidRDefault="005343CA" w:rsidP="6F55690D">
      <w:pPr>
        <w:rPr>
          <w:sz w:val="24"/>
          <w:szCs w:val="24"/>
        </w:rPr>
      </w:pPr>
    </w:p>
    <w:p w14:paraId="4F5697AA" w14:textId="77777777" w:rsidR="002D67DC" w:rsidRPr="002D67DC" w:rsidRDefault="006A720E" w:rsidP="002D67DC">
      <w:pPr>
        <w:pStyle w:val="Heading3"/>
        <w:rPr>
          <w:b/>
          <w:color w:val="1F3763"/>
          <w:sz w:val="26"/>
          <w:szCs w:val="26"/>
        </w:rPr>
      </w:pPr>
      <w:r w:rsidRPr="513D91D6">
        <w:rPr>
          <w:b/>
          <w:color w:val="1F3763"/>
          <w:sz w:val="26"/>
          <w:szCs w:val="26"/>
        </w:rPr>
        <w:t>File Hash Calculation</w:t>
      </w:r>
    </w:p>
    <w:p w14:paraId="6AEFB96F" w14:textId="41FE8B18" w:rsidR="2610FACB" w:rsidRDefault="00331783" w:rsidP="550D7214">
      <w:pPr>
        <w:rPr>
          <w:sz w:val="24"/>
          <w:szCs w:val="24"/>
        </w:rPr>
      </w:pPr>
      <w:r w:rsidRPr="48C55F5A">
        <w:rPr>
          <w:sz w:val="24"/>
          <w:szCs w:val="24"/>
        </w:rPr>
        <w:t xml:space="preserve">In version </w:t>
      </w:r>
      <w:r w:rsidR="007D77AB" w:rsidRPr="48C55F5A">
        <w:rPr>
          <w:sz w:val="24"/>
          <w:szCs w:val="24"/>
        </w:rPr>
        <w:t>5</w:t>
      </w:r>
      <w:r w:rsidRPr="48C55F5A">
        <w:rPr>
          <w:sz w:val="24"/>
          <w:szCs w:val="24"/>
        </w:rPr>
        <w:t xml:space="preserve"> t</w:t>
      </w:r>
      <w:r w:rsidR="2610FACB" w:rsidRPr="48C55F5A">
        <w:rPr>
          <w:sz w:val="24"/>
          <w:szCs w:val="24"/>
        </w:rPr>
        <w:t>here are 3 different hashes being calculated:</w:t>
      </w:r>
    </w:p>
    <w:p w14:paraId="21F28DFD" w14:textId="1CE6E227" w:rsidR="2610FACB" w:rsidRDefault="2610FACB" w:rsidP="00B20B8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1BABC29">
        <w:rPr>
          <w:sz w:val="24"/>
          <w:szCs w:val="24"/>
        </w:rPr>
        <w:t xml:space="preserve">Object </w:t>
      </w:r>
      <w:r w:rsidRPr="550D7214">
        <w:rPr>
          <w:sz w:val="24"/>
          <w:szCs w:val="24"/>
        </w:rPr>
        <w:t>Running hash</w:t>
      </w:r>
    </w:p>
    <w:p w14:paraId="3F4264A5" w14:textId="71F337D2" w:rsidR="00EF679C" w:rsidRPr="00EF679C" w:rsidRDefault="00015A13" w:rsidP="00065034">
      <w:pPr>
        <w:pStyle w:val="ListParagraph"/>
        <w:numPr>
          <w:ilvl w:val="1"/>
          <w:numId w:val="1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Object Running hash is </w:t>
      </w:r>
      <w:r w:rsidR="002B35A0">
        <w:rPr>
          <w:rFonts w:eastAsiaTheme="minorEastAsia"/>
          <w:iCs/>
          <w:sz w:val="24"/>
          <w:szCs w:val="24"/>
        </w:rPr>
        <w:t xml:space="preserve">calculated based on </w:t>
      </w:r>
      <w:r w:rsidR="00BE1791">
        <w:rPr>
          <w:rFonts w:eastAsiaTheme="minorEastAsia"/>
          <w:iCs/>
          <w:sz w:val="24"/>
          <w:szCs w:val="24"/>
        </w:rPr>
        <w:t xml:space="preserve">hash of </w:t>
      </w:r>
      <w:r w:rsidR="00503A77">
        <w:rPr>
          <w:rFonts w:eastAsiaTheme="minorEastAsia"/>
          <w:iCs/>
          <w:sz w:val="24"/>
          <w:szCs w:val="24"/>
        </w:rPr>
        <w:t xml:space="preserve">each object, </w:t>
      </w:r>
      <w:r w:rsidR="005058E4">
        <w:rPr>
          <w:rFonts w:eastAsiaTheme="minorEastAsia"/>
          <w:iCs/>
          <w:sz w:val="24"/>
          <w:szCs w:val="24"/>
        </w:rPr>
        <w:t xml:space="preserve">which allows us to </w:t>
      </w:r>
      <w:r w:rsidR="00D90007">
        <w:rPr>
          <w:rFonts w:eastAsiaTheme="minorEastAsia"/>
          <w:iCs/>
          <w:sz w:val="24"/>
          <w:szCs w:val="24"/>
        </w:rPr>
        <w:t xml:space="preserve">remove </w:t>
      </w:r>
      <w:r w:rsidR="004004B4" w:rsidRPr="004004B4">
        <w:rPr>
          <w:rFonts w:eastAsiaTheme="minorEastAsia"/>
          <w:iCs/>
          <w:sz w:val="24"/>
          <w:szCs w:val="24"/>
        </w:rPr>
        <w:t>contents of an object</w:t>
      </w:r>
      <w:r w:rsidR="00A07A8E">
        <w:rPr>
          <w:rFonts w:eastAsiaTheme="minorEastAsia"/>
          <w:iCs/>
          <w:sz w:val="24"/>
          <w:szCs w:val="24"/>
        </w:rPr>
        <w:t xml:space="preserve"> from a </w:t>
      </w:r>
      <w:r w:rsidR="003B0A56">
        <w:rPr>
          <w:rFonts w:eastAsiaTheme="minorEastAsia"/>
          <w:iCs/>
          <w:sz w:val="24"/>
          <w:szCs w:val="24"/>
        </w:rPr>
        <w:t xml:space="preserve">stream file while </w:t>
      </w:r>
      <w:r w:rsidR="00D75CF3">
        <w:rPr>
          <w:rFonts w:eastAsiaTheme="minorEastAsia"/>
          <w:iCs/>
          <w:sz w:val="24"/>
          <w:szCs w:val="24"/>
        </w:rPr>
        <w:t xml:space="preserve">maintaining </w:t>
      </w:r>
      <w:r w:rsidR="00D75CF3" w:rsidRPr="00D75CF3">
        <w:rPr>
          <w:rFonts w:eastAsiaTheme="minorEastAsia"/>
          <w:iCs/>
          <w:sz w:val="24"/>
          <w:szCs w:val="24"/>
        </w:rPr>
        <w:t>an unbroken chain of hashes</w:t>
      </w:r>
      <w:r w:rsidR="005010B0">
        <w:rPr>
          <w:rFonts w:eastAsiaTheme="minorEastAsia"/>
          <w:iCs/>
          <w:sz w:val="24"/>
          <w:szCs w:val="24"/>
        </w:rPr>
        <w:t>.</w:t>
      </w:r>
      <w:r w:rsidR="006D4BA2">
        <w:rPr>
          <w:rFonts w:eastAsiaTheme="minorEastAsia"/>
          <w:iCs/>
          <w:sz w:val="24"/>
          <w:szCs w:val="24"/>
        </w:rPr>
        <w:t xml:space="preserve"> </w:t>
      </w:r>
    </w:p>
    <w:p w14:paraId="47C6D150" w14:textId="5688B974" w:rsidR="00E2755C" w:rsidRPr="00E2755C" w:rsidRDefault="00947E3F" w:rsidP="00065034">
      <w:pPr>
        <w:pStyle w:val="ListParagraph"/>
        <w:numPr>
          <w:ilvl w:val="1"/>
          <w:numId w:val="1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The</w:t>
      </w:r>
      <w:r w:rsidR="006D4BA2">
        <w:rPr>
          <w:rFonts w:eastAsiaTheme="minorEastAsia"/>
          <w:iCs/>
          <w:sz w:val="24"/>
          <w:szCs w:val="24"/>
        </w:rPr>
        <w:t xml:space="preserve"> object running hash</w:t>
      </w:r>
      <w:r>
        <w:rPr>
          <w:rFonts w:eastAsiaTheme="minorEastAsia"/>
          <w:iCs/>
          <w:sz w:val="24"/>
          <w:szCs w:val="24"/>
        </w:rPr>
        <w:t xml:space="preserve"> will be saved in state</w:t>
      </w:r>
      <w:r w:rsidR="0087199D">
        <w:rPr>
          <w:rFonts w:eastAsiaTheme="minorEastAsia"/>
          <w:iCs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 xml:space="preserve">so that </w:t>
      </w:r>
      <w:r w:rsidR="002F67D0">
        <w:rPr>
          <w:rFonts w:eastAsiaTheme="minorEastAsia"/>
          <w:iCs/>
          <w:sz w:val="24"/>
          <w:szCs w:val="24"/>
        </w:rPr>
        <w:t>reconnect</w:t>
      </w:r>
      <w:r>
        <w:rPr>
          <w:rFonts w:eastAsiaTheme="minorEastAsia"/>
          <w:iCs/>
          <w:sz w:val="24"/>
          <w:szCs w:val="24"/>
        </w:rPr>
        <w:t xml:space="preserve"> nodes will be able to continue generating stream files </w:t>
      </w:r>
      <w:r w:rsidR="0098729A">
        <w:rPr>
          <w:rFonts w:eastAsiaTheme="minorEastAsia"/>
          <w:iCs/>
          <w:sz w:val="24"/>
          <w:szCs w:val="24"/>
        </w:rPr>
        <w:t xml:space="preserve">identical </w:t>
      </w:r>
      <w:r w:rsidR="007E3CCB">
        <w:rPr>
          <w:rFonts w:eastAsiaTheme="minorEastAsia"/>
          <w:iCs/>
          <w:sz w:val="24"/>
          <w:szCs w:val="24"/>
        </w:rPr>
        <w:t xml:space="preserve">to those generated </w:t>
      </w:r>
      <w:r w:rsidR="004E431B">
        <w:rPr>
          <w:rFonts w:eastAsiaTheme="minorEastAsia"/>
          <w:iCs/>
          <w:sz w:val="24"/>
          <w:szCs w:val="24"/>
        </w:rPr>
        <w:t xml:space="preserve">by </w:t>
      </w:r>
      <w:r>
        <w:rPr>
          <w:rFonts w:eastAsiaTheme="minorEastAsia"/>
          <w:iCs/>
          <w:sz w:val="24"/>
          <w:szCs w:val="24"/>
        </w:rPr>
        <w:t>other nodes after reconnecti</w:t>
      </w:r>
      <w:r w:rsidR="004E431B">
        <w:rPr>
          <w:rFonts w:eastAsiaTheme="minorEastAsia"/>
          <w:iCs/>
          <w:sz w:val="24"/>
          <w:szCs w:val="24"/>
        </w:rPr>
        <w:t>ng</w:t>
      </w:r>
      <w:r>
        <w:rPr>
          <w:rFonts w:eastAsiaTheme="minorEastAsia"/>
          <w:iCs/>
          <w:sz w:val="24"/>
          <w:szCs w:val="24"/>
        </w:rPr>
        <w:t xml:space="preserve">. </w:t>
      </w:r>
    </w:p>
    <w:p w14:paraId="78303ACD" w14:textId="506D5DA5" w:rsidR="00065034" w:rsidRDefault="003D7EF1" w:rsidP="2694878C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2694878C">
        <w:rPr>
          <w:b/>
          <w:bCs/>
          <w:i/>
          <w:iCs/>
          <w:sz w:val="24"/>
          <w:szCs w:val="24"/>
        </w:rPr>
        <w:t xml:space="preserve">Object </w:t>
      </w:r>
      <w:r w:rsidR="2610FACB" w:rsidRPr="2694878C">
        <w:rPr>
          <w:b/>
          <w:bCs/>
          <w:i/>
          <w:iCs/>
          <w:sz w:val="24"/>
          <w:szCs w:val="24"/>
        </w:rPr>
        <w:t xml:space="preserve">Running Hash = </w:t>
      </w:r>
      <w:proofErr w:type="gramStart"/>
      <w:r w:rsidR="2610FACB" w:rsidRPr="2694878C">
        <w:rPr>
          <w:b/>
          <w:bCs/>
          <w:i/>
          <w:iCs/>
          <w:sz w:val="24"/>
          <w:szCs w:val="24"/>
        </w:rPr>
        <w:t>hash(</w:t>
      </w:r>
      <w:proofErr w:type="gramEnd"/>
      <w:r w:rsidRPr="2694878C">
        <w:rPr>
          <w:b/>
          <w:bCs/>
          <w:i/>
          <w:iCs/>
          <w:sz w:val="24"/>
          <w:szCs w:val="24"/>
        </w:rPr>
        <w:t xml:space="preserve">Object </w:t>
      </w:r>
      <w:r w:rsidR="2610FACB" w:rsidRPr="2694878C">
        <w:rPr>
          <w:b/>
          <w:bCs/>
          <w:i/>
          <w:iCs/>
          <w:sz w:val="24"/>
          <w:szCs w:val="24"/>
        </w:rPr>
        <w:t xml:space="preserve">Running Hash </w:t>
      </w:r>
      <w:r w:rsidR="5F7C4C55" w:rsidRPr="2694878C">
        <w:rPr>
          <w:rFonts w:ascii="Calibri" w:eastAsia="Calibri" w:hAnsi="Calibri" w:cs="Calibri"/>
          <w:b/>
          <w:bCs/>
          <w:i/>
          <w:iCs/>
          <w:sz w:val="24"/>
          <w:szCs w:val="24"/>
        </w:rPr>
        <w:t>||</w:t>
      </w:r>
      <w:r w:rsidR="2610FACB" w:rsidRPr="2694878C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r w:rsidR="2610FACB" w:rsidRPr="2694878C">
        <w:rPr>
          <w:b/>
          <w:bCs/>
          <w:i/>
          <w:iCs/>
          <w:sz w:val="24"/>
          <w:szCs w:val="24"/>
        </w:rPr>
        <w:t>hash(OBJECT))</w:t>
      </w:r>
    </w:p>
    <w:p w14:paraId="7EA749C6" w14:textId="2CB8F97B" w:rsidR="18412F82" w:rsidRDefault="18412F82" w:rsidP="20616D46">
      <w:pPr>
        <w:ind w:left="720" w:firstLine="720"/>
        <w:rPr>
          <w:rFonts w:ascii="Calibri" w:eastAsia="Calibri" w:hAnsi="Calibri" w:cs="Calibri"/>
          <w:color w:val="222222"/>
          <w:sz w:val="24"/>
          <w:szCs w:val="24"/>
        </w:rPr>
      </w:pPr>
      <w:r w:rsidRPr="20616D46">
        <w:rPr>
          <w:rFonts w:ascii="Calibri" w:eastAsia="Calibri" w:hAnsi="Calibri" w:cs="Calibri"/>
          <w:i/>
          <w:iCs/>
          <w:sz w:val="24"/>
          <w:szCs w:val="24"/>
        </w:rPr>
        <w:t>||</w:t>
      </w:r>
      <w:r w:rsidRPr="20616D46">
        <w:rPr>
          <w:rFonts w:ascii="Calibri" w:eastAsia="Calibri" w:hAnsi="Calibri" w:cs="Calibri"/>
          <w:sz w:val="24"/>
          <w:szCs w:val="24"/>
        </w:rPr>
        <w:t xml:space="preserve"> denotes c</w:t>
      </w:r>
      <w:r w:rsidRPr="20616D46">
        <w:rPr>
          <w:rFonts w:ascii="Calibri" w:eastAsia="Calibri" w:hAnsi="Calibri" w:cs="Calibri"/>
          <w:color w:val="222222"/>
          <w:sz w:val="24"/>
          <w:szCs w:val="24"/>
        </w:rPr>
        <w:t>oncatenation</w:t>
      </w:r>
    </w:p>
    <w:p w14:paraId="273182EB" w14:textId="496F791A" w:rsidR="2610FACB" w:rsidRDefault="0046770A" w:rsidP="15C77D64">
      <w:pPr>
        <w:ind w:left="1440"/>
        <w:rPr>
          <w:sz w:val="24"/>
          <w:szCs w:val="24"/>
        </w:rPr>
      </w:pPr>
      <w:r>
        <w:rPr>
          <w:sz w:val="24"/>
          <w:szCs w:val="24"/>
        </w:rPr>
        <w:t>In</w:t>
      </w:r>
      <w:r w:rsidR="2610FACB" w:rsidRPr="3240309E">
        <w:rPr>
          <w:sz w:val="24"/>
          <w:szCs w:val="24"/>
        </w:rPr>
        <w:t xml:space="preserve"> the event stream</w:t>
      </w:r>
      <w:r w:rsidR="00C31975">
        <w:rPr>
          <w:sz w:val="24"/>
          <w:szCs w:val="24"/>
        </w:rPr>
        <w:t xml:space="preserve"> file</w:t>
      </w:r>
      <w:r w:rsidR="2610FACB" w:rsidRPr="3240309E">
        <w:rPr>
          <w:sz w:val="24"/>
          <w:szCs w:val="24"/>
        </w:rPr>
        <w:t xml:space="preserve"> OBJECT will be each event</w:t>
      </w:r>
      <w:r w:rsidR="2610FACB" w:rsidRPr="15C77D64">
        <w:rPr>
          <w:sz w:val="24"/>
          <w:szCs w:val="24"/>
        </w:rPr>
        <w:t>;</w:t>
      </w:r>
    </w:p>
    <w:p w14:paraId="0EBA516D" w14:textId="3130386D" w:rsidR="3240309E" w:rsidRDefault="0046770A" w:rsidP="77D6927F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r w:rsidR="2610FACB" w:rsidRPr="3240309E">
        <w:rPr>
          <w:sz w:val="24"/>
          <w:szCs w:val="24"/>
        </w:rPr>
        <w:t xml:space="preserve">the record stream </w:t>
      </w:r>
      <w:r>
        <w:rPr>
          <w:sz w:val="24"/>
          <w:szCs w:val="24"/>
        </w:rPr>
        <w:t xml:space="preserve">file </w:t>
      </w:r>
      <w:r w:rsidR="2610FACB" w:rsidRPr="3240309E">
        <w:rPr>
          <w:sz w:val="24"/>
          <w:szCs w:val="24"/>
        </w:rPr>
        <w:t>OBJECT will be the Record Stream Object</w:t>
      </w:r>
      <w:r w:rsidR="2610FACB" w:rsidRPr="15C77D64">
        <w:rPr>
          <w:sz w:val="24"/>
          <w:szCs w:val="24"/>
        </w:rPr>
        <w:t>;</w:t>
      </w:r>
    </w:p>
    <w:p w14:paraId="06F23618" w14:textId="1EAD3CB1" w:rsidR="2610FACB" w:rsidRDefault="2610FACB" w:rsidP="00B20B8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gramStart"/>
      <w:r w:rsidRPr="7D25CB03">
        <w:rPr>
          <w:sz w:val="24"/>
          <w:szCs w:val="24"/>
        </w:rPr>
        <w:t xml:space="preserve">Entire </w:t>
      </w:r>
      <w:r w:rsidR="238983E5" w:rsidRPr="30509B4F">
        <w:rPr>
          <w:sz w:val="24"/>
          <w:szCs w:val="24"/>
        </w:rPr>
        <w:t>.</w:t>
      </w:r>
      <w:proofErr w:type="spellStart"/>
      <w:r w:rsidR="238983E5" w:rsidRPr="30509B4F">
        <w:rPr>
          <w:sz w:val="24"/>
          <w:szCs w:val="24"/>
        </w:rPr>
        <w:t>rcd</w:t>
      </w:r>
      <w:proofErr w:type="spellEnd"/>
      <w:proofErr w:type="gramEnd"/>
      <w:r w:rsidRPr="7D25CB03">
        <w:rPr>
          <w:sz w:val="24"/>
          <w:szCs w:val="24"/>
        </w:rPr>
        <w:t xml:space="preserve"> hash</w:t>
      </w:r>
    </w:p>
    <w:p w14:paraId="4E22A83B" w14:textId="17779778" w:rsidR="2610FACB" w:rsidRDefault="2610FACB" w:rsidP="00B20B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50D7214">
        <w:rPr>
          <w:sz w:val="24"/>
          <w:szCs w:val="24"/>
        </w:rPr>
        <w:t>This hash is calculated on all the bytes of a .</w:t>
      </w:r>
      <w:proofErr w:type="spellStart"/>
      <w:r w:rsidRPr="550D7214">
        <w:rPr>
          <w:sz w:val="24"/>
          <w:szCs w:val="24"/>
        </w:rPr>
        <w:t>rcd</w:t>
      </w:r>
      <w:proofErr w:type="spellEnd"/>
      <w:r w:rsidRPr="550D7214">
        <w:rPr>
          <w:sz w:val="24"/>
          <w:szCs w:val="24"/>
        </w:rPr>
        <w:t xml:space="preserve"> file</w:t>
      </w:r>
      <w:r w:rsidR="00EF3E66">
        <w:rPr>
          <w:sz w:val="24"/>
          <w:szCs w:val="24"/>
        </w:rPr>
        <w:t>.</w:t>
      </w:r>
    </w:p>
    <w:p w14:paraId="422EACC7" w14:textId="61FA9588" w:rsidR="00B6084D" w:rsidRDefault="1B488A06" w:rsidP="00B20B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092553B">
        <w:rPr>
          <w:sz w:val="24"/>
          <w:szCs w:val="24"/>
        </w:rPr>
        <w:t>With t</w:t>
      </w:r>
      <w:r w:rsidR="0F86FF23" w:rsidRPr="2092553B">
        <w:rPr>
          <w:sz w:val="24"/>
          <w:szCs w:val="24"/>
        </w:rPr>
        <w:t>he entire hash</w:t>
      </w:r>
      <w:r w:rsidRPr="2092553B">
        <w:rPr>
          <w:sz w:val="24"/>
          <w:szCs w:val="24"/>
        </w:rPr>
        <w:t xml:space="preserve">, </w:t>
      </w:r>
      <w:r w:rsidR="6977C209" w:rsidRPr="2092553B">
        <w:rPr>
          <w:sz w:val="24"/>
          <w:szCs w:val="24"/>
        </w:rPr>
        <w:t>mirro</w:t>
      </w:r>
      <w:r w:rsidR="1F7FE75B" w:rsidRPr="2092553B">
        <w:rPr>
          <w:sz w:val="24"/>
          <w:szCs w:val="24"/>
        </w:rPr>
        <w:t>r</w:t>
      </w:r>
      <w:r w:rsidR="6977C209" w:rsidRPr="2092553B">
        <w:rPr>
          <w:sz w:val="24"/>
          <w:szCs w:val="24"/>
        </w:rPr>
        <w:t xml:space="preserve"> node</w:t>
      </w:r>
      <w:r w:rsidRPr="2092553B">
        <w:rPr>
          <w:sz w:val="24"/>
          <w:szCs w:val="24"/>
        </w:rPr>
        <w:t xml:space="preserve"> can </w:t>
      </w:r>
      <w:r w:rsidR="32CE575F" w:rsidRPr="2092553B">
        <w:rPr>
          <w:sz w:val="24"/>
          <w:szCs w:val="24"/>
        </w:rPr>
        <w:t>download valid .</w:t>
      </w:r>
      <w:proofErr w:type="spellStart"/>
      <w:r w:rsidR="32CE575F" w:rsidRPr="2092553B">
        <w:rPr>
          <w:sz w:val="24"/>
          <w:szCs w:val="24"/>
        </w:rPr>
        <w:t>rcd</w:t>
      </w:r>
      <w:proofErr w:type="spellEnd"/>
      <w:r w:rsidR="32CE575F" w:rsidRPr="2092553B">
        <w:rPr>
          <w:sz w:val="24"/>
          <w:szCs w:val="24"/>
        </w:rPr>
        <w:t xml:space="preserve"> file</w:t>
      </w:r>
      <w:r w:rsidR="05BC418D" w:rsidRPr="2092553B">
        <w:rPr>
          <w:sz w:val="24"/>
          <w:szCs w:val="24"/>
        </w:rPr>
        <w:t>s</w:t>
      </w:r>
      <w:r w:rsidR="32CE575F" w:rsidRPr="2092553B">
        <w:rPr>
          <w:sz w:val="24"/>
          <w:szCs w:val="24"/>
        </w:rPr>
        <w:t xml:space="preserve"> wh</w:t>
      </w:r>
      <w:r w:rsidR="7DD71574" w:rsidRPr="2092553B">
        <w:rPr>
          <w:sz w:val="24"/>
          <w:szCs w:val="24"/>
        </w:rPr>
        <w:t xml:space="preserve">ose entire hash </w:t>
      </w:r>
      <w:r w:rsidR="05BC418D" w:rsidRPr="2092553B">
        <w:rPr>
          <w:sz w:val="24"/>
          <w:szCs w:val="24"/>
        </w:rPr>
        <w:t>are</w:t>
      </w:r>
      <w:r w:rsidR="7DD71574" w:rsidRPr="2092553B">
        <w:rPr>
          <w:sz w:val="24"/>
          <w:szCs w:val="24"/>
        </w:rPr>
        <w:t xml:space="preserve"> agreed </w:t>
      </w:r>
      <w:r w:rsidR="1DC08177" w:rsidRPr="2092553B">
        <w:rPr>
          <w:sz w:val="24"/>
          <w:szCs w:val="24"/>
        </w:rPr>
        <w:t>on by</w:t>
      </w:r>
      <w:r w:rsidR="4F52045D" w:rsidRPr="2092553B">
        <w:rPr>
          <w:sz w:val="24"/>
          <w:szCs w:val="24"/>
        </w:rPr>
        <w:t xml:space="preserve"> </w:t>
      </w:r>
      <w:r w:rsidR="610AA4EE" w:rsidRPr="2092553B">
        <w:rPr>
          <w:sz w:val="24"/>
          <w:szCs w:val="24"/>
        </w:rPr>
        <w:t xml:space="preserve">valid </w:t>
      </w:r>
      <w:r w:rsidR="4F52045D" w:rsidRPr="2092553B">
        <w:rPr>
          <w:sz w:val="24"/>
          <w:szCs w:val="24"/>
        </w:rPr>
        <w:t xml:space="preserve">signatures of </w:t>
      </w:r>
      <w:r w:rsidR="610AA4EE" w:rsidRPr="2092553B">
        <w:rPr>
          <w:sz w:val="24"/>
          <w:szCs w:val="24"/>
        </w:rPr>
        <w:t>at least</w:t>
      </w:r>
      <w:r w:rsidR="6977C209" w:rsidRPr="2092553B">
        <w:rPr>
          <w:sz w:val="24"/>
          <w:szCs w:val="24"/>
        </w:rPr>
        <w:t xml:space="preserve"> 1/3</w:t>
      </w:r>
      <w:r w:rsidR="4F52045D" w:rsidRPr="2092553B">
        <w:rPr>
          <w:sz w:val="24"/>
          <w:szCs w:val="24"/>
        </w:rPr>
        <w:t xml:space="preserve"> of nodes</w:t>
      </w:r>
      <w:r w:rsidR="7394DB30" w:rsidRPr="2092553B">
        <w:rPr>
          <w:sz w:val="24"/>
          <w:szCs w:val="24"/>
        </w:rPr>
        <w:t>.</w:t>
      </w:r>
    </w:p>
    <w:p w14:paraId="05E77247" w14:textId="45D2CE4B" w:rsidR="266C6158" w:rsidRDefault="266C6158" w:rsidP="02406C80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>Suppose the content of a .</w:t>
      </w:r>
      <w:proofErr w:type="spellStart"/>
      <w:r w:rsidRPr="02406C80">
        <w:rPr>
          <w:rFonts w:ascii="Calibri" w:eastAsia="Calibri" w:hAnsi="Calibri" w:cs="Calibri"/>
          <w:sz w:val="24"/>
          <w:szCs w:val="24"/>
        </w:rPr>
        <w:t>rcd</w:t>
      </w:r>
      <w:proofErr w:type="spellEnd"/>
      <w:r w:rsidRPr="02406C80">
        <w:rPr>
          <w:rFonts w:ascii="Calibri" w:eastAsia="Calibri" w:hAnsi="Calibri" w:cs="Calibri"/>
          <w:sz w:val="24"/>
          <w:szCs w:val="24"/>
        </w:rPr>
        <w:t xml:space="preserve"> file with version 5’s content is as following:</w:t>
      </w:r>
    </w:p>
    <w:p w14:paraId="6EC8D40F" w14:textId="74582AB0" w:rsidR="266C6158" w:rsidRDefault="266C6158" w:rsidP="2092553B">
      <w:pPr>
        <w:ind w:left="1440"/>
        <w:rPr>
          <w:rFonts w:ascii="Calibri" w:eastAsia="Calibri" w:hAnsi="Calibri" w:cs="Calibri"/>
          <w:i/>
          <w:iCs/>
          <w:sz w:val="24"/>
          <w:szCs w:val="24"/>
        </w:rPr>
      </w:pPr>
      <w:r w:rsidRPr="2092553B">
        <w:rPr>
          <w:rFonts w:ascii="Calibri" w:eastAsia="Calibri" w:hAnsi="Calibri" w:cs="Calibri"/>
          <w:i/>
          <w:iCs/>
          <w:sz w:val="24"/>
          <w:szCs w:val="24"/>
        </w:rPr>
        <w:t>f[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 = head[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 xml:space="preserve">] || 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startHash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 || contents[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 xml:space="preserve">] || 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endHash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</w:t>
      </w:r>
    </w:p>
    <w:p w14:paraId="6A21A00D" w14:textId="7FD604C5" w:rsidR="266C6158" w:rsidRDefault="266C6158" w:rsidP="2092553B">
      <w:pPr>
        <w:ind w:left="1440"/>
        <w:rPr>
          <w:rFonts w:ascii="Calibri" w:eastAsia="Calibri" w:hAnsi="Calibri" w:cs="Calibri"/>
          <w:color w:val="222222"/>
          <w:sz w:val="24"/>
          <w:szCs w:val="24"/>
        </w:rPr>
      </w:pPr>
      <w:r w:rsidRPr="2092553B">
        <w:rPr>
          <w:rFonts w:ascii="Calibri" w:eastAsia="Calibri" w:hAnsi="Calibri" w:cs="Calibri"/>
          <w:i/>
          <w:iCs/>
          <w:sz w:val="24"/>
          <w:szCs w:val="24"/>
        </w:rPr>
        <w:t>||</w:t>
      </w:r>
      <w:r w:rsidRPr="2092553B">
        <w:rPr>
          <w:rFonts w:ascii="Calibri" w:eastAsia="Calibri" w:hAnsi="Calibri" w:cs="Calibri"/>
          <w:sz w:val="24"/>
          <w:szCs w:val="24"/>
        </w:rPr>
        <w:t xml:space="preserve"> denotes c</w:t>
      </w:r>
      <w:r w:rsidRPr="2092553B">
        <w:rPr>
          <w:rFonts w:ascii="Calibri" w:eastAsia="Calibri" w:hAnsi="Calibri" w:cs="Calibri"/>
          <w:color w:val="222222"/>
          <w:sz w:val="24"/>
          <w:szCs w:val="24"/>
        </w:rPr>
        <w:t>oncatenation</w:t>
      </w:r>
    </w:p>
    <w:p w14:paraId="32B38392" w14:textId="52E4F0E2" w:rsidR="266C6158" w:rsidRDefault="266C6158" w:rsidP="2694878C">
      <w:pPr>
        <w:ind w:left="1440"/>
        <w:rPr>
          <w:rFonts w:ascii="Calibri" w:eastAsia="Calibri" w:hAnsi="Calibri" w:cs="Calibri"/>
          <w:i/>
          <w:iCs/>
          <w:sz w:val="24"/>
          <w:szCs w:val="24"/>
        </w:rPr>
      </w:pPr>
      <w:r w:rsidRPr="02406C80">
        <w:rPr>
          <w:rFonts w:ascii="Calibri" w:eastAsia="Calibri" w:hAnsi="Calibri" w:cs="Calibri"/>
          <w:i/>
          <w:iCs/>
          <w:sz w:val="24"/>
          <w:szCs w:val="24"/>
        </w:rPr>
        <w:t>f[</w:t>
      </w:r>
      <w:proofErr w:type="spellStart"/>
      <w:r w:rsidRPr="02406C80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02406C80">
        <w:rPr>
          <w:rFonts w:ascii="Calibri" w:eastAsia="Calibri" w:hAnsi="Calibri" w:cs="Calibri"/>
          <w:i/>
          <w:iCs/>
          <w:sz w:val="24"/>
          <w:szCs w:val="24"/>
        </w:rPr>
        <w:t>] denotes the whole content of a .</w:t>
      </w:r>
      <w:proofErr w:type="spellStart"/>
      <w:r w:rsidRPr="02406C80">
        <w:rPr>
          <w:rFonts w:ascii="Calibri" w:eastAsia="Calibri" w:hAnsi="Calibri" w:cs="Calibri"/>
          <w:i/>
          <w:iCs/>
          <w:sz w:val="24"/>
          <w:szCs w:val="24"/>
        </w:rPr>
        <w:t>rcd</w:t>
      </w:r>
      <w:proofErr w:type="spellEnd"/>
      <w:r w:rsidRPr="02406C80">
        <w:rPr>
          <w:rFonts w:ascii="Calibri" w:eastAsia="Calibri" w:hAnsi="Calibri" w:cs="Calibri"/>
          <w:i/>
          <w:iCs/>
          <w:sz w:val="24"/>
          <w:szCs w:val="24"/>
        </w:rPr>
        <w:t xml:space="preserve"> file</w:t>
      </w:r>
      <w:r w:rsidR="73645819" w:rsidRPr="02406C80">
        <w:rPr>
          <w:rFonts w:ascii="Calibri" w:eastAsia="Calibri" w:hAnsi="Calibri" w:cs="Calibri"/>
          <w:i/>
          <w:iCs/>
          <w:sz w:val="24"/>
          <w:szCs w:val="24"/>
        </w:rPr>
        <w:t>;</w:t>
      </w:r>
    </w:p>
    <w:p w14:paraId="2EFBB149" w14:textId="130E5BE3" w:rsidR="266C6158" w:rsidRDefault="266C6158" w:rsidP="2092553B">
      <w:pPr>
        <w:ind w:left="1440"/>
        <w:rPr>
          <w:rFonts w:ascii="Calibri" w:eastAsia="Calibri" w:hAnsi="Calibri" w:cs="Calibri"/>
          <w:sz w:val="24"/>
          <w:szCs w:val="24"/>
        </w:rPr>
      </w:pPr>
      <w:r w:rsidRPr="2092553B">
        <w:rPr>
          <w:rFonts w:ascii="Calibri" w:eastAsia="Calibri" w:hAnsi="Calibri" w:cs="Calibri"/>
          <w:i/>
          <w:iCs/>
          <w:sz w:val="24"/>
          <w:szCs w:val="24"/>
        </w:rPr>
        <w:t>head[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 xml:space="preserve">] </w:t>
      </w:r>
      <w:r w:rsidRPr="2092553B">
        <w:rPr>
          <w:rFonts w:ascii="Calibri" w:eastAsia="Calibri" w:hAnsi="Calibri" w:cs="Calibri"/>
          <w:sz w:val="24"/>
          <w:szCs w:val="24"/>
        </w:rPr>
        <w:t>denotes the bytes before the start Object Running Hash;</w:t>
      </w:r>
    </w:p>
    <w:p w14:paraId="10F16A2C" w14:textId="02FF415A" w:rsidR="266C6158" w:rsidRDefault="266C6158" w:rsidP="2092553B">
      <w:pPr>
        <w:ind w:left="1440"/>
        <w:rPr>
          <w:rFonts w:ascii="Calibri" w:eastAsia="Calibri" w:hAnsi="Calibri" w:cs="Calibri"/>
          <w:sz w:val="24"/>
          <w:szCs w:val="24"/>
        </w:rPr>
      </w:pP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startHash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</w:t>
      </w:r>
      <w:r w:rsidRPr="2092553B">
        <w:rPr>
          <w:rFonts w:ascii="Calibri" w:eastAsia="Calibri" w:hAnsi="Calibri" w:cs="Calibri"/>
          <w:sz w:val="24"/>
          <w:szCs w:val="24"/>
        </w:rPr>
        <w:t xml:space="preserve"> denotes the Object Running Hash before writing this file;</w:t>
      </w:r>
    </w:p>
    <w:p w14:paraId="70E1A7FA" w14:textId="106C40C7" w:rsidR="266C6158" w:rsidRDefault="266C6158" w:rsidP="2092553B">
      <w:pPr>
        <w:ind w:left="1440"/>
        <w:rPr>
          <w:rFonts w:ascii="Calibri" w:eastAsia="Calibri" w:hAnsi="Calibri" w:cs="Calibri"/>
          <w:sz w:val="24"/>
          <w:szCs w:val="24"/>
        </w:rPr>
      </w:pPr>
      <w:r w:rsidRPr="2092553B">
        <w:rPr>
          <w:rFonts w:ascii="Calibri" w:eastAsia="Calibri" w:hAnsi="Calibri" w:cs="Calibri"/>
          <w:i/>
          <w:iCs/>
          <w:sz w:val="24"/>
          <w:szCs w:val="24"/>
        </w:rPr>
        <w:t>contents[</w:t>
      </w:r>
      <w:proofErr w:type="spellStart"/>
      <w:r w:rsidRPr="2092553B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2092553B">
        <w:rPr>
          <w:rFonts w:ascii="Calibri" w:eastAsia="Calibri" w:hAnsi="Calibri" w:cs="Calibri"/>
          <w:i/>
          <w:iCs/>
          <w:sz w:val="24"/>
          <w:szCs w:val="24"/>
        </w:rPr>
        <w:t>]</w:t>
      </w:r>
      <w:r w:rsidRPr="2092553B">
        <w:rPr>
          <w:rFonts w:ascii="Calibri" w:eastAsia="Calibri" w:hAnsi="Calibri" w:cs="Calibri"/>
          <w:sz w:val="24"/>
          <w:szCs w:val="24"/>
        </w:rPr>
        <w:t xml:space="preserve"> denotes the content between the start Object Running Hash and the end Object Running Hash;</w:t>
      </w:r>
    </w:p>
    <w:p w14:paraId="46D0C482" w14:textId="40C82DC7" w:rsidR="266C6158" w:rsidRDefault="266C6158" w:rsidP="59C3FE0C">
      <w:pPr>
        <w:ind w:left="1440"/>
        <w:rPr>
          <w:rFonts w:ascii="Calibri" w:eastAsia="Calibri" w:hAnsi="Calibri" w:cs="Calibri"/>
          <w:sz w:val="24"/>
          <w:szCs w:val="24"/>
        </w:rPr>
      </w:pPr>
      <w:proofErr w:type="spellStart"/>
      <w:r w:rsidRPr="59C3FE0C">
        <w:rPr>
          <w:rFonts w:ascii="Calibri" w:eastAsia="Calibri" w:hAnsi="Calibri" w:cs="Calibri"/>
          <w:i/>
          <w:iCs/>
          <w:sz w:val="24"/>
          <w:szCs w:val="24"/>
        </w:rPr>
        <w:t>endHash</w:t>
      </w:r>
      <w:proofErr w:type="spellEnd"/>
      <w:r w:rsidRPr="59C3FE0C">
        <w:rPr>
          <w:rFonts w:ascii="Calibri" w:eastAsia="Calibri" w:hAnsi="Calibri" w:cs="Calibri"/>
          <w:i/>
          <w:iCs/>
          <w:sz w:val="24"/>
          <w:szCs w:val="24"/>
        </w:rPr>
        <w:t xml:space="preserve"> [</w:t>
      </w:r>
      <w:proofErr w:type="spellStart"/>
      <w:r w:rsidRPr="59C3FE0C">
        <w:rPr>
          <w:rFonts w:ascii="Calibri" w:eastAsia="Calibri" w:hAnsi="Calibri" w:cs="Calibri"/>
          <w:i/>
          <w:iCs/>
          <w:sz w:val="24"/>
          <w:szCs w:val="24"/>
        </w:rPr>
        <w:t>i</w:t>
      </w:r>
      <w:proofErr w:type="spellEnd"/>
      <w:r w:rsidRPr="59C3FE0C">
        <w:rPr>
          <w:rFonts w:ascii="Calibri" w:eastAsia="Calibri" w:hAnsi="Calibri" w:cs="Calibri"/>
          <w:i/>
          <w:iCs/>
          <w:sz w:val="24"/>
          <w:szCs w:val="24"/>
        </w:rPr>
        <w:t>]</w:t>
      </w:r>
      <w:r w:rsidRPr="59C3FE0C">
        <w:rPr>
          <w:rFonts w:ascii="Calibri" w:eastAsia="Calibri" w:hAnsi="Calibri" w:cs="Calibri"/>
          <w:sz w:val="24"/>
          <w:szCs w:val="24"/>
        </w:rPr>
        <w:t xml:space="preserve"> denotes the Object Running Hash before closing this file;</w:t>
      </w:r>
    </w:p>
    <w:p w14:paraId="0CA2E45B" w14:textId="199FA341" w:rsidR="266C6158" w:rsidRDefault="266C6158" w:rsidP="59C3FE0C">
      <w:pPr>
        <w:ind w:left="1440"/>
        <w:rPr>
          <w:rFonts w:ascii="Calibri" w:eastAsia="Calibri" w:hAnsi="Calibri" w:cs="Calibri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>Entire hash is calculated as following:</w:t>
      </w:r>
    </w:p>
    <w:p w14:paraId="53A81998" w14:textId="370C0A6D" w:rsidR="2092553B" w:rsidRDefault="51B7BBF2" w:rsidP="146DA9CD">
      <w:pPr>
        <w:ind w:left="1440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r w:rsidRPr="146DA9CD">
        <w:rPr>
          <w:rFonts w:ascii="Calibri" w:eastAsia="Calibri" w:hAnsi="Calibri" w:cs="Calibri"/>
          <w:b/>
          <w:bCs/>
          <w:sz w:val="24"/>
          <w:szCs w:val="24"/>
        </w:rPr>
        <w:t>e</w:t>
      </w:r>
      <w:r w:rsidR="266C6158" w:rsidRPr="146DA9CD">
        <w:rPr>
          <w:rFonts w:ascii="Calibri" w:eastAsia="Calibri" w:hAnsi="Calibri" w:cs="Calibri"/>
          <w:b/>
          <w:bCs/>
          <w:sz w:val="24"/>
          <w:szCs w:val="24"/>
        </w:rPr>
        <w:t>ntireHash</w:t>
      </w:r>
      <w:proofErr w:type="spellEnd"/>
      <w:r w:rsidR="266C6158" w:rsidRPr="146DA9CD">
        <w:rPr>
          <w:rFonts w:ascii="Calibri" w:eastAsia="Calibri" w:hAnsi="Calibri" w:cs="Calibri"/>
          <w:b/>
          <w:bCs/>
          <w:sz w:val="24"/>
          <w:szCs w:val="24"/>
        </w:rPr>
        <w:t>[</w:t>
      </w:r>
      <w:proofErr w:type="spellStart"/>
      <w:r w:rsidR="266C6158" w:rsidRPr="146DA9CD">
        <w:rPr>
          <w:rFonts w:ascii="Calibri" w:eastAsia="Calibri" w:hAnsi="Calibri" w:cs="Calibri"/>
          <w:b/>
          <w:b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sz w:val="24"/>
          <w:szCs w:val="24"/>
        </w:rPr>
        <w:t xml:space="preserve">] = </w:t>
      </w:r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hash(head[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 || 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startHash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] || contents[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 || 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endHash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266C6158" w:rsidRPr="146DA9CD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]) </w:t>
      </w:r>
      <w:r w:rsidR="266C6158" w:rsidRPr="146DA9CD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E951CF7" w14:textId="5E122EEE" w:rsidR="2610FACB" w:rsidRDefault="2610FACB" w:rsidP="00B20B8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gramStart"/>
      <w:r w:rsidRPr="550D7214">
        <w:rPr>
          <w:sz w:val="24"/>
          <w:szCs w:val="24"/>
        </w:rPr>
        <w:t xml:space="preserve">Metadata </w:t>
      </w:r>
      <w:r w:rsidR="1BEE0F7A" w:rsidRPr="11FA86C4">
        <w:rPr>
          <w:sz w:val="24"/>
          <w:szCs w:val="24"/>
        </w:rPr>
        <w:t>.</w:t>
      </w:r>
      <w:proofErr w:type="spellStart"/>
      <w:r w:rsidR="1BEE0F7A" w:rsidRPr="11FA86C4">
        <w:rPr>
          <w:sz w:val="24"/>
          <w:szCs w:val="24"/>
        </w:rPr>
        <w:t>rcd</w:t>
      </w:r>
      <w:proofErr w:type="spellEnd"/>
      <w:proofErr w:type="gramEnd"/>
      <w:r w:rsidRPr="550D7214">
        <w:rPr>
          <w:sz w:val="24"/>
          <w:szCs w:val="24"/>
        </w:rPr>
        <w:t xml:space="preserve"> hash</w:t>
      </w:r>
    </w:p>
    <w:p w14:paraId="0F95B517" w14:textId="30C9137F" w:rsidR="00A04746" w:rsidRPr="00A04746" w:rsidRDefault="2610FACB" w:rsidP="00B20B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50D7214">
        <w:rPr>
          <w:sz w:val="24"/>
          <w:szCs w:val="24"/>
        </w:rPr>
        <w:t xml:space="preserve">This hash </w:t>
      </w:r>
      <w:r w:rsidR="0F97EFA4" w:rsidRPr="473FA8E9">
        <w:rPr>
          <w:sz w:val="24"/>
          <w:szCs w:val="24"/>
        </w:rPr>
        <w:t xml:space="preserve">is </w:t>
      </w:r>
      <w:r w:rsidRPr="550D7214">
        <w:rPr>
          <w:sz w:val="24"/>
          <w:szCs w:val="24"/>
        </w:rPr>
        <w:t xml:space="preserve">calculated on </w:t>
      </w:r>
      <w:r w:rsidR="19DADD9C" w:rsidRPr="71CAC43B">
        <w:rPr>
          <w:sz w:val="24"/>
          <w:szCs w:val="24"/>
        </w:rPr>
        <w:t>metadata</w:t>
      </w:r>
      <w:r w:rsidRPr="550D7214">
        <w:rPr>
          <w:sz w:val="24"/>
          <w:szCs w:val="24"/>
        </w:rPr>
        <w:t xml:space="preserve"> bytes in the file, denoted in the table</w:t>
      </w:r>
      <w:r w:rsidR="5BA04F9E" w:rsidRPr="63569C58">
        <w:rPr>
          <w:sz w:val="24"/>
          <w:szCs w:val="24"/>
        </w:rPr>
        <w:t>.</w:t>
      </w:r>
    </w:p>
    <w:p w14:paraId="4D6528C5" w14:textId="4DC32906" w:rsidR="58652BBD" w:rsidRDefault="2591F355" w:rsidP="269487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94878C">
        <w:rPr>
          <w:sz w:val="24"/>
          <w:szCs w:val="24"/>
        </w:rPr>
        <w:t>If</w:t>
      </w:r>
      <w:r w:rsidR="19CD7D41" w:rsidRPr="2694878C">
        <w:rPr>
          <w:sz w:val="24"/>
          <w:szCs w:val="24"/>
        </w:rPr>
        <w:t xml:space="preserve"> some contents of an object</w:t>
      </w:r>
      <w:r w:rsidR="6E55C883" w:rsidRPr="2694878C">
        <w:rPr>
          <w:sz w:val="24"/>
          <w:szCs w:val="24"/>
        </w:rPr>
        <w:t xml:space="preserve"> </w:t>
      </w:r>
      <w:r w:rsidRPr="2694878C">
        <w:rPr>
          <w:sz w:val="24"/>
          <w:szCs w:val="24"/>
        </w:rPr>
        <w:t>were</w:t>
      </w:r>
      <w:r w:rsidR="19CD7D41" w:rsidRPr="2694878C">
        <w:rPr>
          <w:sz w:val="24"/>
          <w:szCs w:val="24"/>
        </w:rPr>
        <w:t xml:space="preserve"> </w:t>
      </w:r>
      <w:r w:rsidR="5A29A53C" w:rsidRPr="2694878C">
        <w:rPr>
          <w:sz w:val="24"/>
          <w:szCs w:val="24"/>
        </w:rPr>
        <w:t xml:space="preserve">removed from a file, the metadata hash </w:t>
      </w:r>
      <w:r w:rsidRPr="2694878C">
        <w:rPr>
          <w:sz w:val="24"/>
          <w:szCs w:val="24"/>
        </w:rPr>
        <w:t>would</w:t>
      </w:r>
      <w:r w:rsidR="5A29A53C" w:rsidRPr="2694878C">
        <w:rPr>
          <w:sz w:val="24"/>
          <w:szCs w:val="24"/>
        </w:rPr>
        <w:t xml:space="preserve"> still</w:t>
      </w:r>
      <w:r w:rsidRPr="2694878C">
        <w:rPr>
          <w:sz w:val="24"/>
          <w:szCs w:val="24"/>
        </w:rPr>
        <w:t xml:space="preserve"> be</w:t>
      </w:r>
      <w:r w:rsidR="5A29A53C" w:rsidRPr="2694878C">
        <w:rPr>
          <w:sz w:val="24"/>
          <w:szCs w:val="24"/>
        </w:rPr>
        <w:t xml:space="preserve"> va</w:t>
      </w:r>
      <w:r w:rsidR="6BDAC418" w:rsidRPr="2694878C">
        <w:rPr>
          <w:sz w:val="24"/>
          <w:szCs w:val="24"/>
        </w:rPr>
        <w:t>li</w:t>
      </w:r>
      <w:r w:rsidR="5A29A53C" w:rsidRPr="2694878C">
        <w:rPr>
          <w:sz w:val="24"/>
          <w:szCs w:val="24"/>
        </w:rPr>
        <w:t>d.</w:t>
      </w:r>
    </w:p>
    <w:p w14:paraId="38DCF9C6" w14:textId="03E75EEB" w:rsidR="58652BBD" w:rsidRDefault="58652BBD" w:rsidP="269487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>Metadata hash is calculated as following:</w:t>
      </w:r>
    </w:p>
    <w:p w14:paraId="709860D0" w14:textId="370C0A6D" w:rsidR="005343CA" w:rsidRDefault="4A6B2915" w:rsidP="7DF52D6A">
      <w:pPr>
        <w:ind w:left="720" w:firstLine="720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r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m</w:t>
      </w:r>
      <w:r w:rsidR="1BCC663E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etaHash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] = hash(head[</w:t>
      </w:r>
      <w:proofErr w:type="spellStart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 || </w:t>
      </w:r>
      <w:proofErr w:type="spellStart"/>
      <w:r w:rsidR="00DF23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startHash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 || </w:t>
      </w:r>
      <w:proofErr w:type="spellStart"/>
      <w:r w:rsidR="00DF23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endHash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[</w:t>
      </w:r>
      <w:proofErr w:type="spellStart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>i</w:t>
      </w:r>
      <w:proofErr w:type="spellEnd"/>
      <w:r w:rsidR="0518DE0B" w:rsidRPr="7DF52D6A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]) </w:t>
      </w:r>
      <w:r w:rsidR="0518DE0B" w:rsidRPr="7DF52D6A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44FC4ED7" w14:textId="43AAAD87" w:rsidR="0EEDEE17" w:rsidRDefault="0EEDEE17" w:rsidP="783E0150">
      <w:pPr>
        <w:ind w:left="720" w:firstLine="720"/>
        <w:rPr>
          <w:sz w:val="24"/>
          <w:szCs w:val="24"/>
        </w:rPr>
      </w:pPr>
    </w:p>
    <w:p w14:paraId="1F3ABAC9" w14:textId="35CEF395" w:rsidR="783E0150" w:rsidRDefault="783E0150" w:rsidP="005F5F80">
      <w:pPr>
        <w:rPr>
          <w:sz w:val="24"/>
          <w:szCs w:val="24"/>
        </w:rPr>
      </w:pPr>
    </w:p>
    <w:p w14:paraId="2969B4F9" w14:textId="77777777" w:rsidR="005F5F80" w:rsidRDefault="005F5F80" w:rsidP="005F5F80">
      <w:pPr>
        <w:rPr>
          <w:sz w:val="24"/>
          <w:szCs w:val="24"/>
        </w:rPr>
      </w:pPr>
    </w:p>
    <w:p w14:paraId="46D1DDE7" w14:textId="77777777" w:rsidR="005F5F80" w:rsidRDefault="005F5F80" w:rsidP="005F5F80">
      <w:pPr>
        <w:rPr>
          <w:sz w:val="24"/>
          <w:szCs w:val="24"/>
        </w:rPr>
      </w:pPr>
    </w:p>
    <w:p w14:paraId="1E09DB22" w14:textId="7A449EA2" w:rsidR="2AA6CAB6" w:rsidRDefault="2AA6CAB6" w:rsidP="02406C80">
      <w:pPr>
        <w:pStyle w:val="Heading2"/>
        <w:rPr>
          <w:b/>
          <w:bCs/>
          <w:sz w:val="36"/>
          <w:szCs w:val="36"/>
        </w:rPr>
      </w:pPr>
      <w:bookmarkStart w:id="5" w:name="_Version_3_Event"/>
      <w:bookmarkEnd w:id="5"/>
      <w:r w:rsidRPr="02406C80">
        <w:rPr>
          <w:b/>
          <w:bCs/>
          <w:sz w:val="36"/>
          <w:szCs w:val="36"/>
        </w:rPr>
        <w:t xml:space="preserve">Version </w:t>
      </w:r>
      <w:r w:rsidR="4BFFC5B9" w:rsidRPr="02406C80">
        <w:rPr>
          <w:b/>
          <w:bCs/>
          <w:sz w:val="36"/>
          <w:szCs w:val="36"/>
        </w:rPr>
        <w:t>3</w:t>
      </w:r>
      <w:r w:rsidRPr="02406C80">
        <w:rPr>
          <w:b/>
          <w:bCs/>
          <w:sz w:val="36"/>
          <w:szCs w:val="36"/>
        </w:rPr>
        <w:t xml:space="preserve"> Event Stream File Format</w:t>
      </w:r>
    </w:p>
    <w:p w14:paraId="543D2288" w14:textId="77777777" w:rsidR="783E0150" w:rsidRDefault="783E0150" w:rsidP="783E0150">
      <w:pPr>
        <w:rPr>
          <w:sz w:val="24"/>
          <w:szCs w:val="24"/>
        </w:rPr>
      </w:pPr>
    </w:p>
    <w:p w14:paraId="01122F09" w14:textId="60A4060A" w:rsidR="2AA6CAB6" w:rsidRDefault="00276CD9" w:rsidP="783E0150">
      <w:pPr>
        <w:pStyle w:val="Heading3"/>
        <w:rPr>
          <w:rFonts w:eastAsia="Calibri"/>
          <w:b/>
          <w:bCs/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lastRenderedPageBreak/>
        <w:t xml:space="preserve">Event Stream </w:t>
      </w:r>
      <w:r w:rsidR="2AA6CAB6" w:rsidRPr="783E0150">
        <w:rPr>
          <w:rFonts w:eastAsia="Calibri"/>
          <w:b/>
          <w:bCs/>
          <w:sz w:val="26"/>
          <w:szCs w:val="26"/>
        </w:rPr>
        <w:t>Files Names</w:t>
      </w:r>
    </w:p>
    <w:p w14:paraId="5E089198" w14:textId="77777777" w:rsidR="00FB407E" w:rsidRDefault="2AA6CAB6" w:rsidP="00FB407E">
      <w:pPr>
        <w:rPr>
          <w:rFonts w:ascii="Calibri" w:eastAsia="Calibri" w:hAnsi="Calibri" w:cs="Calibri"/>
          <w:sz w:val="24"/>
          <w:szCs w:val="24"/>
        </w:rPr>
      </w:pPr>
      <w:r w:rsidRPr="783E0150">
        <w:rPr>
          <w:rFonts w:ascii="Calibri" w:eastAsia="Calibri" w:hAnsi="Calibri" w:cs="Calibri"/>
          <w:sz w:val="24"/>
          <w:szCs w:val="24"/>
        </w:rPr>
        <w:t xml:space="preserve"> </w:t>
      </w:r>
      <w:r w:rsidR="00FB407E" w:rsidRPr="0002045E">
        <w:rPr>
          <w:rFonts w:ascii="Calibri" w:eastAsia="Calibri" w:hAnsi="Calibri" w:cs="Calibri"/>
          <w:sz w:val="24"/>
          <w:szCs w:val="24"/>
        </w:rPr>
        <w:t>A string representation of th</w:t>
      </w:r>
      <w:r w:rsidR="00FB407E">
        <w:rPr>
          <w:rFonts w:ascii="Calibri" w:eastAsia="Calibri" w:hAnsi="Calibri" w:cs="Calibri"/>
          <w:sz w:val="24"/>
          <w:szCs w:val="24"/>
        </w:rPr>
        <w:t>e</w:t>
      </w:r>
      <w:r w:rsidR="00FB407E" w:rsidRPr="0002045E">
        <w:rPr>
          <w:rFonts w:ascii="Calibri" w:eastAsia="Calibri" w:hAnsi="Calibri" w:cs="Calibri"/>
          <w:sz w:val="24"/>
          <w:szCs w:val="24"/>
        </w:rPr>
        <w:t xml:space="preserve"> </w:t>
      </w:r>
      <w:r w:rsidR="00FB407E">
        <w:rPr>
          <w:rFonts w:ascii="Calibri" w:eastAsia="Calibri" w:hAnsi="Calibri" w:cs="Calibri"/>
          <w:sz w:val="24"/>
          <w:szCs w:val="24"/>
        </w:rPr>
        <w:t>I</w:t>
      </w:r>
      <w:r w:rsidR="00FB407E" w:rsidRPr="0002045E">
        <w:rPr>
          <w:rFonts w:ascii="Calibri" w:eastAsia="Calibri" w:hAnsi="Calibri" w:cs="Calibri"/>
          <w:sz w:val="24"/>
          <w:szCs w:val="24"/>
        </w:rPr>
        <w:t xml:space="preserve">nstant </w:t>
      </w:r>
      <w:r w:rsidR="00FB407E">
        <w:rPr>
          <w:rFonts w:ascii="Calibri" w:eastAsia="Calibri" w:hAnsi="Calibri" w:cs="Calibri"/>
          <w:sz w:val="24"/>
          <w:szCs w:val="24"/>
        </w:rPr>
        <w:t>of consensus timestamp of the first transaction in the file</w:t>
      </w:r>
      <w:r w:rsidR="00FB407E" w:rsidRPr="0002045E">
        <w:rPr>
          <w:rFonts w:ascii="Calibri" w:eastAsia="Calibri" w:hAnsi="Calibri" w:cs="Calibri"/>
          <w:sz w:val="24"/>
          <w:szCs w:val="24"/>
        </w:rPr>
        <w:t xml:space="preserve"> using ISO-8601 representation</w:t>
      </w:r>
      <w:r w:rsidR="00FB407E">
        <w:rPr>
          <w:rFonts w:ascii="Calibri" w:eastAsia="Calibri" w:hAnsi="Calibri" w:cs="Calibri"/>
          <w:sz w:val="24"/>
          <w:szCs w:val="24"/>
        </w:rPr>
        <w:t xml:space="preserve">, with colons converted to underscores for Windows compatibility. </w:t>
      </w:r>
      <w:r w:rsidR="00FB407E" w:rsidRPr="00D76339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="00FB407E" w:rsidRPr="00D76339">
        <w:rPr>
          <w:rFonts w:ascii="Calibri" w:eastAsia="Calibri" w:hAnsi="Calibri" w:cs="Calibri"/>
          <w:sz w:val="24"/>
          <w:szCs w:val="24"/>
        </w:rPr>
        <w:t>nano</w:t>
      </w:r>
      <w:proofErr w:type="spellEnd"/>
      <w:r w:rsidR="00FB407E" w:rsidRPr="00D76339">
        <w:rPr>
          <w:rFonts w:ascii="Calibri" w:eastAsia="Calibri" w:hAnsi="Calibri" w:cs="Calibri"/>
          <w:sz w:val="24"/>
          <w:szCs w:val="24"/>
        </w:rPr>
        <w:t>-of-second outputs zero, three, six or nine digits as necessary</w:t>
      </w:r>
      <w:r w:rsidR="00FB407E">
        <w:rPr>
          <w:rFonts w:ascii="Calibri" w:eastAsia="Calibri" w:hAnsi="Calibri" w:cs="Calibri"/>
          <w:sz w:val="24"/>
          <w:szCs w:val="24"/>
        </w:rPr>
        <w:t>.</w:t>
      </w:r>
    </w:p>
    <w:p w14:paraId="469E694E" w14:textId="2D2C9415" w:rsidR="2AA6CAB6" w:rsidRDefault="00FB407E" w:rsidP="783E015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</w:t>
      </w:r>
      <w:r w:rsidR="2AA6CAB6" w:rsidRPr="783E0150">
        <w:rPr>
          <w:rFonts w:ascii="Calibri" w:eastAsia="Calibri" w:hAnsi="Calibri" w:cs="Calibri"/>
          <w:sz w:val="24"/>
          <w:szCs w:val="24"/>
        </w:rPr>
        <w:t xml:space="preserve"> of a</w:t>
      </w:r>
      <w:r w:rsidR="00AC64B5">
        <w:rPr>
          <w:rFonts w:ascii="Calibri" w:eastAsia="Calibri" w:hAnsi="Calibri" w:cs="Calibri"/>
          <w:sz w:val="24"/>
          <w:szCs w:val="24"/>
        </w:rPr>
        <w:t>n</w:t>
      </w:r>
      <w:r w:rsidR="2AA6CAB6" w:rsidRPr="783E015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event</w:t>
      </w:r>
      <w:r w:rsidR="2AA6CAB6" w:rsidRPr="783E0150">
        <w:rPr>
          <w:rFonts w:ascii="Calibri" w:eastAsia="Calibri" w:hAnsi="Calibri" w:cs="Calibri"/>
          <w:sz w:val="24"/>
          <w:szCs w:val="24"/>
        </w:rPr>
        <w:t xml:space="preserve"> stream file name with corresponding signature file:</w:t>
      </w:r>
    </w:p>
    <w:p w14:paraId="7E80C5AE" w14:textId="0CDCC4DA" w:rsidR="00F76094" w:rsidRDefault="00911411" w:rsidP="783E0150">
      <w:pPr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Event Stream File (.</w:t>
      </w:r>
      <w:proofErr w:type="spellStart"/>
      <w:r>
        <w:rPr>
          <w:rFonts w:ascii="Calibri" w:eastAsia="Calibri" w:hAnsi="Calibri" w:cs="Calibri"/>
          <w:sz w:val="24"/>
          <w:szCs w:val="24"/>
        </w:rPr>
        <w:t>evts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): </w:t>
      </w:r>
      <w:r w:rsidR="2AA6CAB6" w:rsidRPr="783E0150">
        <w:rPr>
          <w:rFonts w:ascii="Calibri" w:eastAsia="Calibri" w:hAnsi="Calibri" w:cs="Calibri"/>
          <w:i/>
          <w:iCs/>
          <w:sz w:val="24"/>
          <w:szCs w:val="24"/>
        </w:rPr>
        <w:t>2020-10-19T21_35_</w:t>
      </w:r>
      <w:proofErr w:type="gramStart"/>
      <w:r w:rsidR="2AA6CAB6" w:rsidRPr="783E0150">
        <w:rPr>
          <w:rFonts w:ascii="Calibri" w:eastAsia="Calibri" w:hAnsi="Calibri" w:cs="Calibri"/>
          <w:i/>
          <w:iCs/>
          <w:sz w:val="24"/>
          <w:szCs w:val="24"/>
        </w:rPr>
        <w:t>39.454265Z.</w:t>
      </w:r>
      <w:r w:rsidR="6F2A1D4E" w:rsidRPr="4BA05996">
        <w:rPr>
          <w:rFonts w:ascii="Calibri" w:eastAsia="Calibri" w:hAnsi="Calibri" w:cs="Calibri"/>
          <w:i/>
          <w:iCs/>
          <w:sz w:val="24"/>
          <w:szCs w:val="24"/>
        </w:rPr>
        <w:t>evts</w:t>
      </w:r>
      <w:proofErr w:type="gramEnd"/>
    </w:p>
    <w:p w14:paraId="7F79D61C" w14:textId="4030A5E4" w:rsidR="2AA6CAB6" w:rsidRDefault="00911411" w:rsidP="783E015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7214A4">
        <w:rPr>
          <w:rFonts w:ascii="Calibri" w:eastAsia="Calibri" w:hAnsi="Calibri" w:cs="Calibri"/>
          <w:sz w:val="24"/>
          <w:szCs w:val="24"/>
        </w:rPr>
        <w:t>Event Stream Signature File</w:t>
      </w:r>
      <w:r w:rsidR="006B2B31" w:rsidRPr="007214A4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6B2B31" w:rsidRPr="007214A4">
        <w:rPr>
          <w:rFonts w:ascii="Calibri" w:eastAsia="Calibri" w:hAnsi="Calibri" w:cs="Calibri"/>
          <w:sz w:val="24"/>
          <w:szCs w:val="24"/>
        </w:rPr>
        <w:t>(</w:t>
      </w:r>
      <w:r w:rsidR="007214A4" w:rsidRPr="007214A4">
        <w:rPr>
          <w:rFonts w:ascii="Calibri" w:eastAsia="Calibri" w:hAnsi="Calibri" w:cs="Calibri"/>
          <w:sz w:val="24"/>
          <w:szCs w:val="24"/>
        </w:rPr>
        <w:t>.</w:t>
      </w:r>
      <w:proofErr w:type="spellStart"/>
      <w:r w:rsidR="006B2B31" w:rsidRPr="007214A4">
        <w:rPr>
          <w:rFonts w:ascii="Calibri" w:eastAsia="Calibri" w:hAnsi="Calibri" w:cs="Calibri"/>
          <w:sz w:val="24"/>
          <w:szCs w:val="24"/>
        </w:rPr>
        <w:t>evts</w:t>
      </w:r>
      <w:proofErr w:type="gramEnd"/>
      <w:r w:rsidR="006B2B31" w:rsidRPr="007214A4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="006B2B31" w:rsidRPr="007214A4">
        <w:rPr>
          <w:rFonts w:ascii="Calibri" w:eastAsia="Calibri" w:hAnsi="Calibri" w:cs="Calibri"/>
          <w:sz w:val="24"/>
          <w:szCs w:val="24"/>
        </w:rPr>
        <w:t>)</w:t>
      </w:r>
      <w:r w:rsidR="007214A4" w:rsidRPr="007214A4">
        <w:rPr>
          <w:rFonts w:ascii="Calibri" w:eastAsia="Calibri" w:hAnsi="Calibri" w:cs="Calibri"/>
          <w:sz w:val="24"/>
          <w:szCs w:val="24"/>
        </w:rPr>
        <w:t>:</w:t>
      </w:r>
      <w:r w:rsidR="007214A4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2AA6CAB6" w:rsidRPr="783E0150">
        <w:rPr>
          <w:rFonts w:ascii="Calibri" w:eastAsia="Calibri" w:hAnsi="Calibri" w:cs="Calibri"/>
          <w:i/>
          <w:iCs/>
          <w:sz w:val="24"/>
          <w:szCs w:val="24"/>
        </w:rPr>
        <w:t>2020-10-19T21_35_39.454265Z.</w:t>
      </w:r>
      <w:r w:rsidR="4D2F8315" w:rsidRPr="22D8530F">
        <w:rPr>
          <w:rFonts w:ascii="Calibri" w:eastAsia="Calibri" w:hAnsi="Calibri" w:cs="Calibri"/>
          <w:i/>
          <w:iCs/>
          <w:sz w:val="24"/>
          <w:szCs w:val="24"/>
        </w:rPr>
        <w:t>evts</w:t>
      </w:r>
      <w:r w:rsidR="2AA6CAB6" w:rsidRPr="783E0150">
        <w:rPr>
          <w:rFonts w:ascii="Calibri" w:eastAsia="Calibri" w:hAnsi="Calibri" w:cs="Calibri"/>
          <w:i/>
          <w:iCs/>
          <w:sz w:val="24"/>
          <w:szCs w:val="24"/>
        </w:rPr>
        <w:t>_sig</w:t>
      </w:r>
    </w:p>
    <w:p w14:paraId="0AA223DE" w14:textId="75FA0C2D" w:rsidR="00A90E8A" w:rsidRDefault="00A90E8A" w:rsidP="00A90E8A">
      <w:pPr>
        <w:rPr>
          <w:sz w:val="24"/>
          <w:szCs w:val="24"/>
        </w:rPr>
      </w:pPr>
    </w:p>
    <w:p w14:paraId="463B2973" w14:textId="48C5914F" w:rsidR="4204E213" w:rsidRDefault="00EE54F0" w:rsidP="0EEDE339">
      <w:pPr>
        <w:pStyle w:val="Heading3"/>
        <w:rPr>
          <w:rFonts w:eastAsia="Calibri"/>
          <w:b/>
          <w:bCs/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 xml:space="preserve">Event Stream </w:t>
      </w:r>
      <w:r w:rsidR="4204E213" w:rsidRPr="0EEDE339">
        <w:rPr>
          <w:rFonts w:eastAsia="Calibri"/>
          <w:b/>
          <w:bCs/>
          <w:sz w:val="26"/>
          <w:szCs w:val="26"/>
        </w:rPr>
        <w:t>File Format</w:t>
      </w:r>
      <w:r>
        <w:rPr>
          <w:rFonts w:eastAsia="Calibri"/>
          <w:b/>
          <w:bCs/>
          <w:sz w:val="26"/>
          <w:szCs w:val="26"/>
        </w:rPr>
        <w:t xml:space="preserve"> (.</w:t>
      </w:r>
      <w:proofErr w:type="spellStart"/>
      <w:r>
        <w:rPr>
          <w:rFonts w:eastAsia="Calibri"/>
          <w:b/>
          <w:bCs/>
          <w:sz w:val="26"/>
          <w:szCs w:val="26"/>
        </w:rPr>
        <w:t>evts</w:t>
      </w:r>
      <w:proofErr w:type="spellEnd"/>
      <w:r>
        <w:rPr>
          <w:rFonts w:eastAsia="Calibri"/>
          <w:b/>
          <w:bCs/>
          <w:sz w:val="26"/>
          <w:szCs w:val="26"/>
        </w:rPr>
        <w:t>)</w:t>
      </w:r>
      <w:r w:rsidR="4204E213" w:rsidRPr="0EEDE339">
        <w:rPr>
          <w:rFonts w:eastAsia="Calibri"/>
          <w:b/>
          <w:bCs/>
          <w:sz w:val="26"/>
          <w:szCs w:val="26"/>
        </w:rPr>
        <w:t xml:space="preserve"> – Version 3</w:t>
      </w:r>
    </w:p>
    <w:p w14:paraId="5C33AAFA" w14:textId="54C65491" w:rsidR="009E2510" w:rsidRPr="009E2510" w:rsidRDefault="009E2510" w:rsidP="009E2510">
      <w:pPr>
        <w:rPr>
          <w:sz w:val="24"/>
          <w:szCs w:val="24"/>
        </w:rPr>
      </w:pPr>
      <w:r w:rsidRPr="00EA0AFD">
        <w:rPr>
          <w:sz w:val="24"/>
          <w:szCs w:val="24"/>
        </w:rPr>
        <w:t>The below table describe</w:t>
      </w:r>
      <w:r>
        <w:rPr>
          <w:sz w:val="24"/>
          <w:szCs w:val="24"/>
        </w:rPr>
        <w:t>s</w:t>
      </w:r>
      <w:r w:rsidRPr="00EA0AFD">
        <w:rPr>
          <w:sz w:val="24"/>
          <w:szCs w:val="24"/>
        </w:rPr>
        <w:t xml:space="preserve"> the content that can be parsed from an event stream file.</w:t>
      </w:r>
    </w:p>
    <w:tbl>
      <w:tblPr>
        <w:tblStyle w:val="GridTable6Colorful"/>
        <w:tblW w:w="9625" w:type="dxa"/>
        <w:tblLayout w:type="fixed"/>
        <w:tblLook w:val="0600" w:firstRow="0" w:lastRow="0" w:firstColumn="0" w:lastColumn="0" w:noHBand="1" w:noVBand="1"/>
      </w:tblPr>
      <w:tblGrid>
        <w:gridCol w:w="2875"/>
        <w:gridCol w:w="1980"/>
        <w:gridCol w:w="4770"/>
      </w:tblGrid>
      <w:tr w:rsidR="00A90E8A" w14:paraId="308F83DD" w14:textId="77777777" w:rsidTr="00900749">
        <w:tc>
          <w:tcPr>
            <w:tcW w:w="2875" w:type="dxa"/>
          </w:tcPr>
          <w:p w14:paraId="1E659549" w14:textId="2F567C2B" w:rsidR="4EBCAACB" w:rsidRPr="001F0DC1" w:rsidRDefault="00194F41" w:rsidP="4EBCAACB">
            <w:pPr>
              <w:jc w:val="center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7384BE06" w14:textId="57401555" w:rsidR="4EBCAACB" w:rsidRPr="001F0DC1" w:rsidRDefault="4EBCAACB" w:rsidP="4EBCAACB">
            <w:pPr>
              <w:jc w:val="center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b/>
                <w:sz w:val="24"/>
                <w:szCs w:val="24"/>
              </w:rPr>
              <w:t>Type</w:t>
            </w:r>
            <w:r w:rsidR="00194F41" w:rsidRPr="001F0DC1">
              <w:rPr>
                <w:rFonts w:cstheme="minorHAnsi"/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770" w:type="dxa"/>
          </w:tcPr>
          <w:p w14:paraId="4A43FEEB" w14:textId="3A922AA3" w:rsidR="4EBCAACB" w:rsidRPr="001F0DC1" w:rsidRDefault="00194F41" w:rsidP="4EBCAACB">
            <w:pPr>
              <w:jc w:val="center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90E8A" w14:paraId="4DDAD5A4" w14:textId="77777777" w:rsidTr="00900749">
        <w:tc>
          <w:tcPr>
            <w:tcW w:w="2875" w:type="dxa"/>
          </w:tcPr>
          <w:p w14:paraId="0D492EE1" w14:textId="4A7BF5DE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 Stream File Format Version</w:t>
            </w:r>
          </w:p>
        </w:tc>
        <w:tc>
          <w:tcPr>
            <w:tcW w:w="1980" w:type="dxa"/>
          </w:tcPr>
          <w:p w14:paraId="5A6A998E" w14:textId="5FBCC751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int</w:t>
            </w:r>
            <w:r w:rsidR="00194F41" w:rsidRPr="001F0DC1">
              <w:rPr>
                <w:rFonts w:cstheme="minorHAnsi"/>
                <w:sz w:val="24"/>
                <w:szCs w:val="24"/>
              </w:rPr>
              <w:t xml:space="preserve"> (4)</w:t>
            </w:r>
          </w:p>
        </w:tc>
        <w:tc>
          <w:tcPr>
            <w:tcW w:w="4770" w:type="dxa"/>
          </w:tcPr>
          <w:p w14:paraId="5729F2BE" w14:textId="68375A9F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  <w:lang w:val="en"/>
              </w:rPr>
              <w:t>Value: 3</w:t>
            </w:r>
          </w:p>
        </w:tc>
      </w:tr>
      <w:tr w:rsidR="00A90E8A" w14:paraId="61F84B39" w14:textId="77777777" w:rsidTr="00900749">
        <w:tc>
          <w:tcPr>
            <w:tcW w:w="2875" w:type="dxa"/>
          </w:tcPr>
          <w:p w14:paraId="491E4171" w14:textId="15F6DE4D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proofErr w:type="spellStart"/>
            <w:r w:rsidRPr="001F0DC1">
              <w:rPr>
                <w:rFonts w:cstheme="minorHAnsi"/>
                <w:sz w:val="24"/>
                <w:szCs w:val="24"/>
              </w:rPr>
              <w:t>Prev</w:t>
            </w:r>
            <w:proofErr w:type="spellEnd"/>
            <w:r w:rsidRPr="001F0DC1">
              <w:rPr>
                <w:rFonts w:cstheme="minorHAnsi"/>
                <w:sz w:val="24"/>
                <w:szCs w:val="24"/>
              </w:rPr>
              <w:t xml:space="preserve"> File Hash Marker</w:t>
            </w:r>
          </w:p>
        </w:tc>
        <w:tc>
          <w:tcPr>
            <w:tcW w:w="1980" w:type="dxa"/>
          </w:tcPr>
          <w:p w14:paraId="5B900A7E" w14:textId="52551887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byte</w:t>
            </w:r>
          </w:p>
        </w:tc>
        <w:tc>
          <w:tcPr>
            <w:tcW w:w="4770" w:type="dxa"/>
          </w:tcPr>
          <w:p w14:paraId="14F1ACC9" w14:textId="12DB39F7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Value: 1</w:t>
            </w:r>
          </w:p>
        </w:tc>
      </w:tr>
      <w:tr w:rsidR="00A90E8A" w14:paraId="3EC2B026" w14:textId="77777777" w:rsidTr="00900749">
        <w:tc>
          <w:tcPr>
            <w:tcW w:w="2875" w:type="dxa"/>
          </w:tcPr>
          <w:p w14:paraId="4A131566" w14:textId="7F4B6622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proofErr w:type="spellStart"/>
            <w:r w:rsidRPr="001F0DC1">
              <w:rPr>
                <w:rFonts w:cstheme="minorHAnsi"/>
                <w:sz w:val="24"/>
                <w:szCs w:val="24"/>
              </w:rPr>
              <w:t>Prev</w:t>
            </w:r>
            <w:proofErr w:type="spellEnd"/>
            <w:r w:rsidR="00A90E8A" w:rsidRPr="001F0DC1">
              <w:rPr>
                <w:rFonts w:cstheme="minorHAnsi"/>
                <w:sz w:val="24"/>
                <w:szCs w:val="24"/>
              </w:rPr>
              <w:t xml:space="preserve"> File Hash</w:t>
            </w:r>
          </w:p>
        </w:tc>
        <w:tc>
          <w:tcPr>
            <w:tcW w:w="1980" w:type="dxa"/>
          </w:tcPr>
          <w:p w14:paraId="63A75EB3" w14:textId="1C456796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proofErr w:type="gramStart"/>
            <w:r w:rsidRPr="001F0DC1">
              <w:rPr>
                <w:rFonts w:cstheme="minorHAnsi"/>
                <w:sz w:val="24"/>
                <w:szCs w:val="24"/>
              </w:rPr>
              <w:t>byte[</w:t>
            </w:r>
            <w:proofErr w:type="gramEnd"/>
            <w:r w:rsidRPr="001F0DC1">
              <w:rPr>
                <w:rFonts w:cstheme="minorHAnsi"/>
                <w:sz w:val="24"/>
                <w:szCs w:val="24"/>
              </w:rPr>
              <w:t>48]</w:t>
            </w:r>
          </w:p>
        </w:tc>
        <w:tc>
          <w:tcPr>
            <w:tcW w:w="4770" w:type="dxa"/>
          </w:tcPr>
          <w:p w14:paraId="3C527DB4" w14:textId="173E7FEE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 xml:space="preserve">SHA384 hash of previous </w:t>
            </w:r>
            <w:r w:rsidR="00194F41" w:rsidRPr="001F0DC1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="00194F41" w:rsidRPr="001F0DC1">
              <w:rPr>
                <w:rFonts w:cstheme="minorHAnsi"/>
                <w:sz w:val="24"/>
                <w:szCs w:val="24"/>
              </w:rPr>
              <w:t>evts</w:t>
            </w:r>
            <w:proofErr w:type="spellEnd"/>
            <w:r w:rsidRPr="001F0DC1">
              <w:rPr>
                <w:rFonts w:cstheme="minorHAnsi"/>
                <w:sz w:val="24"/>
                <w:szCs w:val="24"/>
              </w:rPr>
              <w:t xml:space="preserve"> file</w:t>
            </w:r>
            <w:r w:rsidR="00194F41" w:rsidRPr="001F0DC1">
              <w:rPr>
                <w:rFonts w:cstheme="minorHAnsi"/>
                <w:sz w:val="24"/>
                <w:szCs w:val="24"/>
              </w:rPr>
              <w:t>, if not exist then all zeroes</w:t>
            </w:r>
          </w:p>
        </w:tc>
      </w:tr>
      <w:tr w:rsidR="00A90E8A" w14:paraId="76AD5A53" w14:textId="77777777" w:rsidTr="00900749">
        <w:tc>
          <w:tcPr>
            <w:tcW w:w="2875" w:type="dxa"/>
          </w:tcPr>
          <w:p w14:paraId="42143CC6" w14:textId="3A57590F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 Marker</w:t>
            </w:r>
          </w:p>
        </w:tc>
        <w:tc>
          <w:tcPr>
            <w:tcW w:w="1980" w:type="dxa"/>
          </w:tcPr>
          <w:p w14:paraId="49797873" w14:textId="78405AAF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byte</w:t>
            </w:r>
          </w:p>
        </w:tc>
        <w:tc>
          <w:tcPr>
            <w:tcW w:w="4770" w:type="dxa"/>
          </w:tcPr>
          <w:p w14:paraId="021BEEEC" w14:textId="0FBA6940" w:rsidR="00A90E8A" w:rsidRPr="001F0DC1" w:rsidRDefault="007033E1" w:rsidP="40818D02">
            <w:pPr>
              <w:spacing w:line="259" w:lineRule="auto"/>
              <w:rPr>
                <w:rFonts w:eastAsia="Arial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Arial" w:cstheme="minorHAnsi"/>
                <w:color w:val="auto"/>
                <w:sz w:val="24"/>
                <w:szCs w:val="24"/>
                <w:lang w:val="en"/>
              </w:rPr>
              <w:t>Value: 90</w:t>
            </w:r>
          </w:p>
          <w:p w14:paraId="3DCFEC6A" w14:textId="6283E522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</w:p>
        </w:tc>
      </w:tr>
      <w:tr w:rsidR="00A90E8A" w14:paraId="62E66455" w14:textId="77777777" w:rsidTr="00900749">
        <w:tc>
          <w:tcPr>
            <w:tcW w:w="2875" w:type="dxa"/>
          </w:tcPr>
          <w:p w14:paraId="2E457BB7" w14:textId="00412B57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 Format Version</w:t>
            </w:r>
          </w:p>
        </w:tc>
        <w:tc>
          <w:tcPr>
            <w:tcW w:w="1980" w:type="dxa"/>
          </w:tcPr>
          <w:p w14:paraId="3AB93E3C" w14:textId="0C42247C" w:rsidR="00A90E8A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cstheme="minorHAnsi"/>
                <w:sz w:val="24"/>
                <w:szCs w:val="24"/>
              </w:rPr>
              <w:t>int (4)</w:t>
            </w:r>
          </w:p>
        </w:tc>
        <w:tc>
          <w:tcPr>
            <w:tcW w:w="4770" w:type="dxa"/>
          </w:tcPr>
          <w:p w14:paraId="1E7B7EC6" w14:textId="2751DF7F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  <w:lang w:val="en"/>
              </w:rPr>
              <w:t>Value: 3</w:t>
            </w:r>
          </w:p>
        </w:tc>
      </w:tr>
      <w:tr w:rsidR="00A90E8A" w14:paraId="450392A3" w14:textId="77777777" w:rsidTr="00900749">
        <w:tc>
          <w:tcPr>
            <w:tcW w:w="2875" w:type="dxa"/>
          </w:tcPr>
          <w:p w14:paraId="0FD33159" w14:textId="123F58B8" w:rsidR="00A90E8A" w:rsidRPr="001F0DC1" w:rsidRDefault="65294B77" w:rsidP="7569386B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</w:t>
            </w:r>
          </w:p>
        </w:tc>
        <w:tc>
          <w:tcPr>
            <w:tcW w:w="1980" w:type="dxa"/>
          </w:tcPr>
          <w:p w14:paraId="43D1F145" w14:textId="2040DA33" w:rsidR="00A90E8A" w:rsidRPr="001F0DC1" w:rsidRDefault="004D74C7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proofErr w:type="gramStart"/>
            <w:r>
              <w:rPr>
                <w:rFonts w:eastAsia="Calibri" w:cstheme="minorHAnsi"/>
                <w:color w:val="auto"/>
                <w:sz w:val="24"/>
                <w:szCs w:val="24"/>
              </w:rPr>
              <w:t>byte[</w:t>
            </w:r>
            <w:proofErr w:type="gramEnd"/>
            <w:r>
              <w:rPr>
                <w:rFonts w:eastAsia="Calibri" w:cstheme="minorHAnsi"/>
                <w:color w:val="auto"/>
                <w:sz w:val="24"/>
                <w:szCs w:val="24"/>
              </w:rPr>
              <w:t>]</w:t>
            </w:r>
          </w:p>
        </w:tc>
        <w:tc>
          <w:tcPr>
            <w:tcW w:w="4770" w:type="dxa"/>
          </w:tcPr>
          <w:p w14:paraId="2D43930A" w14:textId="77777777" w:rsidR="00194F41" w:rsidRPr="001F0DC1" w:rsidRDefault="00194F41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serialized Event bytes</w:t>
            </w:r>
          </w:p>
          <w:p w14:paraId="14ECE091" w14:textId="3F15184C" w:rsidR="00A90E8A" w:rsidRPr="001F0DC1" w:rsidRDefault="00194F41" w:rsidP="00D3351E">
            <w:pPr>
              <w:rPr>
                <w:rFonts w:eastAsia="Calibri" w:cstheme="minorHAnsi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see `</w:t>
            </w:r>
            <w:r w:rsidRPr="001F0DC1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1F0DC1">
              <w:rPr>
                <w:rFonts w:eastAsia="Calibri" w:cstheme="minorHAnsi"/>
                <w:sz w:val="24"/>
                <w:szCs w:val="24"/>
              </w:rPr>
              <w:t>ConsensusEvent</w:t>
            </w:r>
            <w:proofErr w:type="spellEnd"/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` table for details</w:t>
            </w:r>
          </w:p>
        </w:tc>
      </w:tr>
      <w:tr w:rsidR="00A90E8A" w14:paraId="49C55EDC" w14:textId="77777777" w:rsidTr="00900749">
        <w:tc>
          <w:tcPr>
            <w:tcW w:w="2875" w:type="dxa"/>
          </w:tcPr>
          <w:p w14:paraId="7120D0C4" w14:textId="4F9EB5F8" w:rsidR="00A90E8A" w:rsidRPr="001F0DC1" w:rsidRDefault="65294B77" w:rsidP="7569386B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Event's Hash</w:t>
            </w:r>
          </w:p>
        </w:tc>
        <w:tc>
          <w:tcPr>
            <w:tcW w:w="1980" w:type="dxa"/>
          </w:tcPr>
          <w:p w14:paraId="060B3D3E" w14:textId="1DE8528E" w:rsidR="00A90E8A" w:rsidRPr="001F0DC1" w:rsidRDefault="13EFB77C" w:rsidP="40818D02">
            <w:pPr>
              <w:spacing w:line="259" w:lineRule="auto"/>
            </w:pPr>
            <w:proofErr w:type="gramStart"/>
            <w:r w:rsidRPr="00900749">
              <w:rPr>
                <w:rFonts w:eastAsia="Calibri"/>
                <w:color w:val="auto"/>
                <w:sz w:val="24"/>
                <w:szCs w:val="24"/>
              </w:rPr>
              <w:t>byte[</w:t>
            </w:r>
            <w:proofErr w:type="gramEnd"/>
            <w:r w:rsidRPr="00900749">
              <w:rPr>
                <w:rFonts w:eastAsia="Calibri"/>
                <w:color w:val="auto"/>
                <w:sz w:val="24"/>
                <w:szCs w:val="24"/>
              </w:rPr>
              <w:t>]</w:t>
            </w:r>
          </w:p>
        </w:tc>
        <w:tc>
          <w:tcPr>
            <w:tcW w:w="4770" w:type="dxa"/>
          </w:tcPr>
          <w:p w14:paraId="5076D3A6" w14:textId="3704DA22" w:rsidR="00A90E8A" w:rsidRPr="001F0DC1" w:rsidRDefault="13EFB77C" w:rsidP="7569386B">
            <w:pPr>
              <w:spacing w:line="259" w:lineRule="auto"/>
            </w:pPr>
            <w:r w:rsidRPr="00900749">
              <w:rPr>
                <w:rFonts w:eastAsia="Calibri"/>
                <w:color w:val="auto"/>
                <w:sz w:val="24"/>
                <w:szCs w:val="24"/>
              </w:rPr>
              <w:t>This Event’s Hash</w:t>
            </w:r>
          </w:p>
        </w:tc>
      </w:tr>
      <w:tr w:rsidR="00A90E8A" w14:paraId="36927F75" w14:textId="77777777" w:rsidTr="00900749">
        <w:tc>
          <w:tcPr>
            <w:tcW w:w="2875" w:type="dxa"/>
          </w:tcPr>
          <w:p w14:paraId="2F3B61E9" w14:textId="0DB93D40" w:rsidR="245210AD" w:rsidRPr="001F0DC1" w:rsidRDefault="00194F41" w:rsidP="7569386B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Event Marker</w:t>
            </w:r>
          </w:p>
        </w:tc>
        <w:tc>
          <w:tcPr>
            <w:tcW w:w="1980" w:type="dxa"/>
          </w:tcPr>
          <w:p w14:paraId="5B0ABDBD" w14:textId="5534536D" w:rsidR="245210AD" w:rsidRPr="001F0DC1" w:rsidRDefault="245210AD" w:rsidP="7569386B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  <w:lang w:val="en"/>
              </w:rPr>
              <w:t>byte</w:t>
            </w:r>
          </w:p>
        </w:tc>
        <w:tc>
          <w:tcPr>
            <w:tcW w:w="4770" w:type="dxa"/>
          </w:tcPr>
          <w:p w14:paraId="564EC55A" w14:textId="52417C2F" w:rsidR="245210AD" w:rsidRPr="00A475DB" w:rsidRDefault="00194227" w:rsidP="7569386B">
            <w:pPr>
              <w:spacing w:line="259" w:lineRule="auto"/>
              <w:rPr>
                <w:rFonts w:eastAsia="Arial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Arial" w:cstheme="minorHAnsi"/>
                <w:color w:val="auto"/>
                <w:sz w:val="24"/>
                <w:szCs w:val="24"/>
                <w:lang w:val="en"/>
              </w:rPr>
              <w:t>Value: 90</w:t>
            </w:r>
          </w:p>
        </w:tc>
      </w:tr>
      <w:tr w:rsidR="00A90E8A" w14:paraId="60F961E3" w14:textId="77777777" w:rsidTr="00900749">
        <w:tc>
          <w:tcPr>
            <w:tcW w:w="2875" w:type="dxa"/>
          </w:tcPr>
          <w:p w14:paraId="0816F1C3" w14:textId="3BDD82E6" w:rsidR="00A90E8A" w:rsidRPr="001F0DC1" w:rsidRDefault="00A90E8A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 w:rsidRPr="001F0DC1">
              <w:rPr>
                <w:rFonts w:eastAsia="Calibri" w:cstheme="minorHAnsi"/>
                <w:color w:val="auto"/>
                <w:sz w:val="24"/>
                <w:szCs w:val="24"/>
              </w:rPr>
              <w:t>...</w:t>
            </w:r>
          </w:p>
        </w:tc>
        <w:tc>
          <w:tcPr>
            <w:tcW w:w="1980" w:type="dxa"/>
          </w:tcPr>
          <w:p w14:paraId="1B88F09C" w14:textId="45DEC43E" w:rsidR="00A90E8A" w:rsidRPr="001F0DC1" w:rsidRDefault="00BB75E4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>
              <w:rPr>
                <w:rFonts w:eastAsia="Calibri" w:cstheme="minorHAnsi"/>
                <w:color w:val="auto"/>
                <w:sz w:val="24"/>
                <w:szCs w:val="24"/>
              </w:rPr>
              <w:t>…</w:t>
            </w:r>
          </w:p>
        </w:tc>
        <w:tc>
          <w:tcPr>
            <w:tcW w:w="4770" w:type="dxa"/>
          </w:tcPr>
          <w:p w14:paraId="0BBAE07C" w14:textId="77123F94" w:rsidR="00A90E8A" w:rsidRPr="001F0DC1" w:rsidRDefault="00BB75E4" w:rsidP="40818D02">
            <w:pPr>
              <w:spacing w:line="259" w:lineRule="auto"/>
              <w:rPr>
                <w:rFonts w:eastAsia="Calibri" w:cstheme="minorHAnsi"/>
                <w:color w:val="auto"/>
                <w:sz w:val="24"/>
                <w:szCs w:val="24"/>
              </w:rPr>
            </w:pPr>
            <w:r>
              <w:rPr>
                <w:rFonts w:eastAsia="Calibri" w:cstheme="minorHAnsi"/>
                <w:color w:val="auto"/>
                <w:sz w:val="24"/>
                <w:szCs w:val="24"/>
              </w:rPr>
              <w:t>…</w:t>
            </w:r>
          </w:p>
        </w:tc>
      </w:tr>
    </w:tbl>
    <w:p w14:paraId="0750F58E" w14:textId="6E29D277" w:rsidR="00A90E8A" w:rsidRDefault="00A90E8A" w:rsidP="00A90E8A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8CC2EB3" w14:textId="77777777" w:rsidR="00EA0AFD" w:rsidRDefault="00EA0AFD" w:rsidP="22D8530F">
      <w:pPr>
        <w:pStyle w:val="Heading3"/>
        <w:rPr>
          <w:b/>
          <w:bCs/>
          <w:color w:val="1F3763"/>
          <w:sz w:val="26"/>
          <w:szCs w:val="26"/>
        </w:rPr>
      </w:pPr>
      <w:bookmarkStart w:id="6" w:name="Version_3_Event_Sig"/>
      <w:r>
        <w:rPr>
          <w:b/>
          <w:bCs/>
          <w:color w:val="1F3763"/>
          <w:sz w:val="26"/>
          <w:szCs w:val="26"/>
        </w:rPr>
        <w:t xml:space="preserve">Event Stream Signature </w:t>
      </w:r>
      <w:r w:rsidR="7BC40FEA" w:rsidRPr="22D8530F">
        <w:rPr>
          <w:b/>
          <w:bCs/>
          <w:color w:val="1F3763"/>
          <w:sz w:val="26"/>
          <w:szCs w:val="26"/>
        </w:rPr>
        <w:t>File Format</w:t>
      </w:r>
      <w:r>
        <w:rPr>
          <w:b/>
          <w:bCs/>
          <w:color w:val="1F3763"/>
          <w:sz w:val="26"/>
          <w:szCs w:val="26"/>
        </w:rPr>
        <w:t xml:space="preserve"> </w:t>
      </w:r>
      <w:proofErr w:type="gramStart"/>
      <w:r>
        <w:rPr>
          <w:b/>
          <w:bCs/>
          <w:color w:val="1F3763"/>
          <w:sz w:val="26"/>
          <w:szCs w:val="26"/>
        </w:rPr>
        <w:t>(</w:t>
      </w:r>
      <w:r w:rsidRPr="22D8530F">
        <w:rPr>
          <w:b/>
          <w:bCs/>
          <w:color w:val="1F3763"/>
          <w:sz w:val="26"/>
          <w:szCs w:val="26"/>
        </w:rPr>
        <w:t>.</w:t>
      </w:r>
      <w:proofErr w:type="spellStart"/>
      <w:r w:rsidRPr="22D8530F">
        <w:rPr>
          <w:b/>
          <w:bCs/>
          <w:color w:val="1F3763"/>
          <w:sz w:val="26"/>
          <w:szCs w:val="26"/>
        </w:rPr>
        <w:t>evts</w:t>
      </w:r>
      <w:proofErr w:type="gramEnd"/>
      <w:r w:rsidRPr="22D8530F">
        <w:rPr>
          <w:b/>
          <w:bCs/>
          <w:color w:val="1F3763"/>
          <w:sz w:val="26"/>
          <w:szCs w:val="26"/>
        </w:rPr>
        <w:t>_sig</w:t>
      </w:r>
      <w:proofErr w:type="spellEnd"/>
      <w:r>
        <w:rPr>
          <w:b/>
          <w:bCs/>
          <w:color w:val="1F3763"/>
          <w:sz w:val="26"/>
          <w:szCs w:val="26"/>
        </w:rPr>
        <w:t>)</w:t>
      </w:r>
      <w:r w:rsidR="7BC40FEA" w:rsidRPr="22D8530F">
        <w:rPr>
          <w:b/>
          <w:bCs/>
          <w:color w:val="1F3763"/>
          <w:sz w:val="26"/>
          <w:szCs w:val="26"/>
        </w:rPr>
        <w:t xml:space="preserve"> – Version 3</w:t>
      </w:r>
      <w:bookmarkEnd w:id="6"/>
      <w:r w:rsidR="7BC40FEA" w:rsidRPr="22D8530F">
        <w:rPr>
          <w:b/>
          <w:bCs/>
          <w:color w:val="1F3763"/>
          <w:sz w:val="26"/>
          <w:szCs w:val="26"/>
        </w:rPr>
        <w:t xml:space="preserve"> </w:t>
      </w:r>
    </w:p>
    <w:p w14:paraId="74EB0056" w14:textId="58CB1C0C" w:rsidR="40818D02" w:rsidRDefault="00EA0AFD" w:rsidP="22D8530F">
      <w:pPr>
        <w:pStyle w:val="Heading3"/>
        <w:rPr>
          <w:b/>
          <w:bCs/>
          <w:color w:val="1F3763"/>
          <w:sz w:val="26"/>
          <w:szCs w:val="26"/>
        </w:rPr>
      </w:pPr>
      <w:r>
        <w:rPr>
          <w:b/>
          <w:bCs/>
          <w:color w:val="1F3763"/>
          <w:sz w:val="26"/>
          <w:szCs w:val="26"/>
        </w:rPr>
        <w:t>Note: F</w:t>
      </w:r>
      <w:r w:rsidR="7BC40FEA" w:rsidRPr="22D8530F">
        <w:rPr>
          <w:b/>
          <w:bCs/>
          <w:color w:val="1F3763"/>
          <w:sz w:val="26"/>
          <w:szCs w:val="26"/>
        </w:rPr>
        <w:t>ile format doesn’t have</w:t>
      </w:r>
      <w:r>
        <w:rPr>
          <w:b/>
          <w:bCs/>
          <w:color w:val="1F3763"/>
          <w:sz w:val="26"/>
          <w:szCs w:val="26"/>
        </w:rPr>
        <w:t xml:space="preserve"> a</w:t>
      </w:r>
      <w:r w:rsidR="7BC40FEA" w:rsidRPr="22D8530F">
        <w:rPr>
          <w:b/>
          <w:bCs/>
          <w:color w:val="1F3763"/>
          <w:sz w:val="26"/>
          <w:szCs w:val="26"/>
        </w:rPr>
        <w:t xml:space="preserve"> version number</w:t>
      </w:r>
    </w:p>
    <w:p w14:paraId="0DA13FD7" w14:textId="3F16E0A1" w:rsidR="00EA0AFD" w:rsidRPr="00EA0AFD" w:rsidRDefault="00EA0AFD" w:rsidP="00EA0AFD">
      <w:pPr>
        <w:rPr>
          <w:sz w:val="24"/>
          <w:szCs w:val="24"/>
        </w:rPr>
      </w:pPr>
      <w:r w:rsidRPr="00EA0AFD">
        <w:rPr>
          <w:sz w:val="24"/>
          <w:szCs w:val="24"/>
        </w:rPr>
        <w:t>The below table describe</w:t>
      </w:r>
      <w:r w:rsidR="009E2510">
        <w:rPr>
          <w:sz w:val="24"/>
          <w:szCs w:val="24"/>
        </w:rPr>
        <w:t>s</w:t>
      </w:r>
      <w:r w:rsidRPr="00EA0AFD">
        <w:rPr>
          <w:sz w:val="24"/>
          <w:szCs w:val="24"/>
        </w:rPr>
        <w:t xml:space="preserve"> the content that can be parsed from an event stream signature file.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724"/>
        <w:gridCol w:w="4509"/>
      </w:tblGrid>
      <w:tr w:rsidR="22D8530F" w14:paraId="6BD042AA" w14:textId="77777777" w:rsidTr="000B690B">
        <w:tc>
          <w:tcPr>
            <w:tcW w:w="3117" w:type="dxa"/>
          </w:tcPr>
          <w:p w14:paraId="1D736C9C" w14:textId="59161115" w:rsidR="22D8530F" w:rsidRDefault="000B690B" w:rsidP="22D853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724" w:type="dxa"/>
          </w:tcPr>
          <w:p w14:paraId="233B6D51" w14:textId="3F745D8E" w:rsidR="22D8530F" w:rsidRDefault="22D8530F" w:rsidP="22D8530F">
            <w:pPr>
              <w:jc w:val="center"/>
              <w:rPr>
                <w:b/>
                <w:bCs/>
                <w:sz w:val="24"/>
                <w:szCs w:val="24"/>
              </w:rPr>
            </w:pPr>
            <w:r w:rsidRPr="22D8530F">
              <w:rPr>
                <w:b/>
                <w:bCs/>
                <w:sz w:val="24"/>
                <w:szCs w:val="24"/>
              </w:rPr>
              <w:t>Type</w:t>
            </w:r>
            <w:r w:rsidR="000B690B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509" w:type="dxa"/>
          </w:tcPr>
          <w:p w14:paraId="0E752CD6" w14:textId="2397BE7B" w:rsidR="22D8530F" w:rsidRDefault="000B690B" w:rsidP="22D853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22D8530F" w14:paraId="6942532D" w14:textId="77777777" w:rsidTr="000B690B">
        <w:tc>
          <w:tcPr>
            <w:tcW w:w="3117" w:type="dxa"/>
          </w:tcPr>
          <w:p w14:paraId="73FAE07A" w14:textId="165A7DAB" w:rsidR="22D8530F" w:rsidRDefault="004812D7" w:rsidP="22D85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Hash Marker</w:t>
            </w:r>
          </w:p>
        </w:tc>
        <w:tc>
          <w:tcPr>
            <w:tcW w:w="1724" w:type="dxa"/>
          </w:tcPr>
          <w:p w14:paraId="70AF6D3C" w14:textId="4ABC1CF4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byte</w:t>
            </w:r>
          </w:p>
        </w:tc>
        <w:tc>
          <w:tcPr>
            <w:tcW w:w="4509" w:type="dxa"/>
          </w:tcPr>
          <w:p w14:paraId="01988BEA" w14:textId="473A9B2E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Value: 4</w:t>
            </w:r>
          </w:p>
        </w:tc>
      </w:tr>
      <w:tr w:rsidR="22D8530F" w14:paraId="358FC16C" w14:textId="77777777" w:rsidTr="000B690B">
        <w:tc>
          <w:tcPr>
            <w:tcW w:w="3117" w:type="dxa"/>
          </w:tcPr>
          <w:p w14:paraId="5FF1D22C" w14:textId="34A17B28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File Hash</w:t>
            </w:r>
          </w:p>
        </w:tc>
        <w:tc>
          <w:tcPr>
            <w:tcW w:w="1724" w:type="dxa"/>
          </w:tcPr>
          <w:p w14:paraId="55AF9613" w14:textId="0AADAF6E" w:rsidR="22D8530F" w:rsidRDefault="22D8530F" w:rsidP="22D8530F">
            <w:pPr>
              <w:rPr>
                <w:sz w:val="24"/>
                <w:szCs w:val="24"/>
              </w:rPr>
            </w:pPr>
            <w:proofErr w:type="gramStart"/>
            <w:r w:rsidRPr="22D8530F">
              <w:rPr>
                <w:sz w:val="24"/>
                <w:szCs w:val="24"/>
              </w:rPr>
              <w:t>byte[</w:t>
            </w:r>
            <w:proofErr w:type="gramEnd"/>
            <w:r w:rsidRPr="22D8530F">
              <w:rPr>
                <w:sz w:val="24"/>
                <w:szCs w:val="24"/>
              </w:rPr>
              <w:t>48]</w:t>
            </w:r>
          </w:p>
        </w:tc>
        <w:tc>
          <w:tcPr>
            <w:tcW w:w="4509" w:type="dxa"/>
          </w:tcPr>
          <w:p w14:paraId="6508BE63" w14:textId="0FAB23BD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SHA384 hash of corresponding *.</w:t>
            </w:r>
            <w:proofErr w:type="spellStart"/>
            <w:r w:rsidR="4D489E7E" w:rsidRPr="22D8530F">
              <w:rPr>
                <w:sz w:val="24"/>
                <w:szCs w:val="24"/>
              </w:rPr>
              <w:t>evts</w:t>
            </w:r>
            <w:proofErr w:type="spellEnd"/>
            <w:r w:rsidR="4D489E7E" w:rsidRPr="22D8530F">
              <w:rPr>
                <w:sz w:val="24"/>
                <w:szCs w:val="24"/>
              </w:rPr>
              <w:t xml:space="preserve"> </w:t>
            </w:r>
            <w:r w:rsidRPr="22D8530F">
              <w:rPr>
                <w:sz w:val="24"/>
                <w:szCs w:val="24"/>
              </w:rPr>
              <w:t>file</w:t>
            </w:r>
          </w:p>
        </w:tc>
      </w:tr>
      <w:tr w:rsidR="22D8530F" w14:paraId="2DD5FCF2" w14:textId="77777777" w:rsidTr="000B690B">
        <w:tc>
          <w:tcPr>
            <w:tcW w:w="3117" w:type="dxa"/>
          </w:tcPr>
          <w:p w14:paraId="02D8EA5B" w14:textId="0E461820" w:rsidR="22D8530F" w:rsidRDefault="004812D7" w:rsidP="22D85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Marker</w:t>
            </w:r>
          </w:p>
        </w:tc>
        <w:tc>
          <w:tcPr>
            <w:tcW w:w="1724" w:type="dxa"/>
          </w:tcPr>
          <w:p w14:paraId="7B7BBB0C" w14:textId="65D5D450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byte</w:t>
            </w:r>
          </w:p>
        </w:tc>
        <w:tc>
          <w:tcPr>
            <w:tcW w:w="4509" w:type="dxa"/>
          </w:tcPr>
          <w:p w14:paraId="015D3958" w14:textId="260F4BAA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Value: 3</w:t>
            </w:r>
          </w:p>
        </w:tc>
      </w:tr>
      <w:tr w:rsidR="22D8530F" w14:paraId="55E2A5DB" w14:textId="77777777" w:rsidTr="000B690B">
        <w:tc>
          <w:tcPr>
            <w:tcW w:w="3117" w:type="dxa"/>
          </w:tcPr>
          <w:p w14:paraId="57CA9BAD" w14:textId="451F9EAA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 xml:space="preserve">Length of </w:t>
            </w:r>
            <w:r w:rsidR="004812D7">
              <w:rPr>
                <w:sz w:val="24"/>
                <w:szCs w:val="24"/>
              </w:rPr>
              <w:t>S</w:t>
            </w:r>
            <w:r w:rsidR="004812D7" w:rsidRPr="3C2532CA">
              <w:rPr>
                <w:sz w:val="24"/>
                <w:szCs w:val="24"/>
              </w:rPr>
              <w:t>ignature</w:t>
            </w:r>
          </w:p>
        </w:tc>
        <w:tc>
          <w:tcPr>
            <w:tcW w:w="1724" w:type="dxa"/>
          </w:tcPr>
          <w:p w14:paraId="74EAE42C" w14:textId="29E33CD9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int</w:t>
            </w:r>
            <w:r w:rsidR="004812D7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509" w:type="dxa"/>
          </w:tcPr>
          <w:p w14:paraId="67823990" w14:textId="1EAE184B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Byte size of the following signature bytes</w:t>
            </w:r>
          </w:p>
        </w:tc>
      </w:tr>
      <w:tr w:rsidR="22D8530F" w14:paraId="57D3A851" w14:textId="77777777" w:rsidTr="000B690B">
        <w:tc>
          <w:tcPr>
            <w:tcW w:w="3117" w:type="dxa"/>
          </w:tcPr>
          <w:p w14:paraId="2EC86380" w14:textId="06FD71B8" w:rsidR="22D8530F" w:rsidRDefault="22D8530F" w:rsidP="22D8530F">
            <w:pPr>
              <w:spacing w:line="259" w:lineRule="auto"/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 xml:space="preserve">Signature </w:t>
            </w:r>
          </w:p>
        </w:tc>
        <w:tc>
          <w:tcPr>
            <w:tcW w:w="1724" w:type="dxa"/>
          </w:tcPr>
          <w:p w14:paraId="47C1CFE5" w14:textId="5BA8E109" w:rsidR="22D8530F" w:rsidRDefault="22D8530F" w:rsidP="22D8530F">
            <w:pPr>
              <w:rPr>
                <w:sz w:val="24"/>
                <w:szCs w:val="24"/>
              </w:rPr>
            </w:pPr>
            <w:proofErr w:type="gramStart"/>
            <w:r w:rsidRPr="22D8530F">
              <w:rPr>
                <w:sz w:val="24"/>
                <w:szCs w:val="24"/>
              </w:rPr>
              <w:t>byte[</w:t>
            </w:r>
            <w:proofErr w:type="gramEnd"/>
            <w:r w:rsidRPr="22D8530F">
              <w:rPr>
                <w:sz w:val="24"/>
                <w:szCs w:val="24"/>
              </w:rPr>
              <w:t>]</w:t>
            </w:r>
          </w:p>
        </w:tc>
        <w:tc>
          <w:tcPr>
            <w:tcW w:w="4509" w:type="dxa"/>
          </w:tcPr>
          <w:p w14:paraId="2977B7EC" w14:textId="14245E6F" w:rsidR="22D8530F" w:rsidRDefault="22D8530F" w:rsidP="22D8530F">
            <w:pPr>
              <w:rPr>
                <w:sz w:val="24"/>
                <w:szCs w:val="24"/>
              </w:rPr>
            </w:pPr>
            <w:r w:rsidRPr="22D8530F">
              <w:rPr>
                <w:sz w:val="24"/>
                <w:szCs w:val="24"/>
              </w:rPr>
              <w:t>Signature bytes</w:t>
            </w:r>
          </w:p>
        </w:tc>
      </w:tr>
    </w:tbl>
    <w:p w14:paraId="1FA6209B" w14:textId="15060D14" w:rsidR="00A90E8A" w:rsidRDefault="00A90E8A" w:rsidP="00A90E8A">
      <w:pPr>
        <w:rPr>
          <w:lang w:val="en"/>
        </w:rPr>
      </w:pPr>
    </w:p>
    <w:p w14:paraId="67577FB8" w14:textId="5CB515EC" w:rsidR="40818D02" w:rsidRDefault="40818D02" w:rsidP="40818D02">
      <w:pPr>
        <w:rPr>
          <w:sz w:val="24"/>
          <w:szCs w:val="24"/>
        </w:rPr>
      </w:pPr>
    </w:p>
    <w:p w14:paraId="353EF8AB" w14:textId="4CBF30EA" w:rsidR="7B34DC32" w:rsidRDefault="48C6FF8F" w:rsidP="02406C80">
      <w:pPr>
        <w:pStyle w:val="Heading2"/>
        <w:rPr>
          <w:b/>
          <w:bCs/>
          <w:sz w:val="36"/>
          <w:szCs w:val="36"/>
        </w:rPr>
      </w:pPr>
      <w:bookmarkStart w:id="7" w:name="_Version_5_Event"/>
      <w:bookmarkEnd w:id="7"/>
      <w:r w:rsidRPr="02406C80">
        <w:rPr>
          <w:b/>
          <w:bCs/>
          <w:sz w:val="36"/>
          <w:szCs w:val="36"/>
        </w:rPr>
        <w:t>Version 5 Event Stream File Format</w:t>
      </w:r>
    </w:p>
    <w:p w14:paraId="3986E97C" w14:textId="6072C36A" w:rsidR="7B34DC32" w:rsidRDefault="7B34DC32" w:rsidP="02406C80">
      <w:pPr>
        <w:rPr>
          <w:sz w:val="24"/>
          <w:szCs w:val="24"/>
        </w:rPr>
      </w:pPr>
    </w:p>
    <w:p w14:paraId="307B5E4B" w14:textId="2A574887" w:rsidR="48C6FF8F" w:rsidRDefault="48C6FF8F" w:rsidP="02406C80">
      <w:pPr>
        <w:rPr>
          <w:rFonts w:ascii="Calibri" w:eastAsia="Calibri" w:hAnsi="Calibri" w:cs="Calibri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 xml:space="preserve">Generated using functionality provided by </w:t>
      </w:r>
      <w:proofErr w:type="spellStart"/>
      <w:r w:rsidRPr="02406C80">
        <w:rPr>
          <w:rFonts w:ascii="Calibri" w:eastAsia="Calibri" w:hAnsi="Calibri" w:cs="Calibri"/>
          <w:sz w:val="24"/>
          <w:szCs w:val="24"/>
        </w:rPr>
        <w:t>swirlds</w:t>
      </w:r>
      <w:proofErr w:type="spellEnd"/>
      <w:r w:rsidRPr="02406C80">
        <w:rPr>
          <w:rFonts w:ascii="Calibri" w:eastAsia="Calibri" w:hAnsi="Calibri" w:cs="Calibri"/>
          <w:sz w:val="24"/>
          <w:szCs w:val="24"/>
        </w:rPr>
        <w:t>-common for serializing objects to .</w:t>
      </w:r>
      <w:proofErr w:type="spellStart"/>
      <w:r w:rsidRPr="02406C80">
        <w:rPr>
          <w:rFonts w:ascii="Calibri" w:eastAsia="Calibri" w:hAnsi="Calibri" w:cs="Calibri"/>
          <w:sz w:val="24"/>
          <w:szCs w:val="24"/>
        </w:rPr>
        <w:t>evts</w:t>
      </w:r>
      <w:proofErr w:type="spellEnd"/>
      <w:r w:rsidRPr="02406C80">
        <w:rPr>
          <w:rFonts w:ascii="Calibri" w:eastAsia="Calibri" w:hAnsi="Calibri" w:cs="Calibri"/>
          <w:sz w:val="24"/>
          <w:szCs w:val="24"/>
        </w:rPr>
        <w:t xml:space="preserve"> file, </w:t>
      </w:r>
      <w:r w:rsidRPr="0001570F">
        <w:rPr>
          <w:rFonts w:ascii="Calibri" w:eastAsia="Calibri" w:hAnsi="Calibri" w:cs="Calibri"/>
          <w:sz w:val="24"/>
          <w:szCs w:val="24"/>
        </w:rPr>
        <w:t>and deserializing objects from .</w:t>
      </w:r>
      <w:proofErr w:type="spellStart"/>
      <w:r w:rsidRPr="0001570F">
        <w:rPr>
          <w:rFonts w:ascii="Calibri" w:eastAsia="Calibri" w:hAnsi="Calibri" w:cs="Calibri"/>
          <w:sz w:val="24"/>
          <w:szCs w:val="24"/>
        </w:rPr>
        <w:t>evts</w:t>
      </w:r>
      <w:proofErr w:type="spellEnd"/>
      <w:r w:rsidRPr="0001570F">
        <w:rPr>
          <w:rFonts w:ascii="Calibri" w:eastAsia="Calibri" w:hAnsi="Calibri" w:cs="Calibri"/>
          <w:sz w:val="24"/>
          <w:szCs w:val="24"/>
        </w:rPr>
        <w:t xml:space="preserve"> file. </w:t>
      </w:r>
      <w:r w:rsidR="2F89A9E3" w:rsidRPr="0001570F">
        <w:rPr>
          <w:rFonts w:ascii="Calibri" w:eastAsia="Calibri" w:hAnsi="Calibri" w:cs="Calibri"/>
          <w:color w:val="1D1C1D"/>
          <w:sz w:val="24"/>
          <w:szCs w:val="24"/>
        </w:rPr>
        <w:t xml:space="preserve">In the next release, </w:t>
      </w:r>
      <w:proofErr w:type="spellStart"/>
      <w:r w:rsidR="00A97C5D">
        <w:rPr>
          <w:rFonts w:ascii="Calibri" w:eastAsia="Calibri" w:hAnsi="Calibri" w:cs="Calibri"/>
          <w:color w:val="1D1C1D"/>
          <w:sz w:val="24"/>
          <w:szCs w:val="24"/>
        </w:rPr>
        <w:t>swirlds</w:t>
      </w:r>
      <w:proofErr w:type="spellEnd"/>
      <w:r w:rsidR="00A97C5D">
        <w:rPr>
          <w:rFonts w:ascii="Calibri" w:eastAsia="Calibri" w:hAnsi="Calibri" w:cs="Calibri"/>
          <w:color w:val="1D1C1D"/>
          <w:sz w:val="24"/>
          <w:szCs w:val="24"/>
        </w:rPr>
        <w:t>-common</w:t>
      </w:r>
      <w:r w:rsidR="2F89A9E3" w:rsidRPr="0001570F">
        <w:rPr>
          <w:rFonts w:ascii="Calibri" w:eastAsia="Calibri" w:hAnsi="Calibri" w:cs="Calibri"/>
          <w:color w:val="1D1C1D"/>
          <w:sz w:val="24"/>
          <w:szCs w:val="24"/>
        </w:rPr>
        <w:t xml:space="preserve"> will contain functionalities for parsing and verifying version 5 event stream files, which can be used by both services and mirror node.</w:t>
      </w:r>
    </w:p>
    <w:p w14:paraId="65A5E967" w14:textId="77777777" w:rsidR="48C6FF8F" w:rsidRDefault="48C6FF8F" w:rsidP="02406C80">
      <w:pPr>
        <w:pStyle w:val="Heading3"/>
        <w:rPr>
          <w:b/>
          <w:bCs/>
          <w:color w:val="1F3763"/>
          <w:sz w:val="26"/>
          <w:szCs w:val="26"/>
        </w:rPr>
      </w:pPr>
      <w:r w:rsidRPr="02406C80">
        <w:rPr>
          <w:b/>
          <w:bCs/>
          <w:color w:val="1F3763"/>
          <w:sz w:val="26"/>
          <w:szCs w:val="26"/>
        </w:rPr>
        <w:t>Files Names</w:t>
      </w:r>
    </w:p>
    <w:p w14:paraId="509CE014" w14:textId="77777777" w:rsidR="48C6FF8F" w:rsidRDefault="48C6FF8F" w:rsidP="02406C80">
      <w:pPr>
        <w:rPr>
          <w:rFonts w:ascii="Calibri" w:eastAsia="Calibri" w:hAnsi="Calibri" w:cs="Calibri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 xml:space="preserve">A string representation of the Instant of consensus timestamp of the first transaction in the file using ISO-8601 representation, with colons converted to underscores for Windows compatibility. </w:t>
      </w:r>
    </w:p>
    <w:p w14:paraId="4CDBE8A0" w14:textId="21337ECF" w:rsidR="48C6FF8F" w:rsidRDefault="48C6FF8F" w:rsidP="02406C80">
      <w:pPr>
        <w:rPr>
          <w:rFonts w:ascii="Calibri" w:eastAsia="Calibri" w:hAnsi="Calibri" w:cs="Calibri"/>
          <w:sz w:val="24"/>
          <w:szCs w:val="24"/>
        </w:rPr>
      </w:pPr>
      <w:r w:rsidRPr="02406C80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Pr="02406C80">
        <w:rPr>
          <w:rFonts w:ascii="Calibri" w:eastAsia="Calibri" w:hAnsi="Calibri" w:cs="Calibri"/>
          <w:sz w:val="24"/>
          <w:szCs w:val="24"/>
        </w:rPr>
        <w:t>nano</w:t>
      </w:r>
      <w:proofErr w:type="spellEnd"/>
      <w:r w:rsidRPr="02406C80">
        <w:rPr>
          <w:rFonts w:ascii="Calibri" w:eastAsia="Calibri" w:hAnsi="Calibri" w:cs="Calibri"/>
          <w:sz w:val="24"/>
          <w:szCs w:val="24"/>
        </w:rPr>
        <w:t xml:space="preserve">-of-second </w:t>
      </w:r>
      <w:r w:rsidRPr="02406C80">
        <w:rPr>
          <w:rFonts w:ascii="Calibri" w:eastAsia="Calibri" w:hAnsi="Calibri" w:cs="Calibri"/>
          <w:b/>
          <w:bCs/>
          <w:sz w:val="24"/>
          <w:szCs w:val="24"/>
        </w:rPr>
        <w:t xml:space="preserve">always outputs nine </w:t>
      </w:r>
      <w:r w:rsidRPr="02406C80">
        <w:rPr>
          <w:rFonts w:ascii="Calibri" w:eastAsia="Calibri" w:hAnsi="Calibri" w:cs="Calibri"/>
          <w:sz w:val="24"/>
          <w:szCs w:val="24"/>
        </w:rPr>
        <w:t xml:space="preserve">digits with padding when necessary, to ensure same length filenames and proper sorting. </w:t>
      </w:r>
    </w:p>
    <w:p w14:paraId="7ADCA646" w14:textId="2223A4CF" w:rsidR="007F3B46" w:rsidRDefault="007F3B46" w:rsidP="007F3B4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</w:t>
      </w:r>
      <w:r w:rsidRPr="783E0150">
        <w:rPr>
          <w:rFonts w:ascii="Calibri" w:eastAsia="Calibri" w:hAnsi="Calibri" w:cs="Calibri"/>
          <w:sz w:val="24"/>
          <w:szCs w:val="24"/>
        </w:rPr>
        <w:t xml:space="preserve"> of a</w:t>
      </w:r>
      <w:r>
        <w:rPr>
          <w:rFonts w:ascii="Calibri" w:eastAsia="Calibri" w:hAnsi="Calibri" w:cs="Calibri"/>
          <w:sz w:val="24"/>
          <w:szCs w:val="24"/>
        </w:rPr>
        <w:t>n</w:t>
      </w:r>
      <w:r w:rsidRPr="783E015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event</w:t>
      </w:r>
      <w:r w:rsidRPr="783E0150">
        <w:rPr>
          <w:rFonts w:ascii="Calibri" w:eastAsia="Calibri" w:hAnsi="Calibri" w:cs="Calibri"/>
          <w:sz w:val="24"/>
          <w:szCs w:val="24"/>
        </w:rPr>
        <w:t xml:space="preserve"> stream file name with corresponding signature file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64AC242" w14:textId="74DE5CC5" w:rsidR="007F3B46" w:rsidRDefault="008917D0" w:rsidP="007F3B4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1:</w:t>
      </w:r>
    </w:p>
    <w:p w14:paraId="3E4BF5AF" w14:textId="77777777" w:rsidR="00992A39" w:rsidRDefault="008917D0" w:rsidP="02406C8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6E2342">
        <w:rPr>
          <w:rFonts w:ascii="Calibri" w:eastAsia="Calibri" w:hAnsi="Calibri" w:cs="Calibri"/>
          <w:sz w:val="24"/>
          <w:szCs w:val="24"/>
        </w:rPr>
        <w:t>Event Stream File</w:t>
      </w:r>
      <w:r w:rsidR="006E2342" w:rsidRPr="006E2342">
        <w:rPr>
          <w:rFonts w:ascii="Calibri" w:eastAsia="Calibri" w:hAnsi="Calibri" w:cs="Calibri"/>
          <w:sz w:val="24"/>
          <w:szCs w:val="24"/>
        </w:rPr>
        <w:t xml:space="preserve"> (</w:t>
      </w:r>
      <w:r w:rsidRPr="006E2342">
        <w:rPr>
          <w:rFonts w:ascii="Calibri" w:eastAsia="Calibri" w:hAnsi="Calibri" w:cs="Calibri"/>
          <w:sz w:val="24"/>
          <w:szCs w:val="24"/>
        </w:rPr>
        <w:t>.</w:t>
      </w:r>
      <w:proofErr w:type="spellStart"/>
      <w:r w:rsidRPr="006E2342">
        <w:rPr>
          <w:rFonts w:ascii="Calibri" w:eastAsia="Calibri" w:hAnsi="Calibri" w:cs="Calibri"/>
          <w:sz w:val="24"/>
          <w:szCs w:val="24"/>
        </w:rPr>
        <w:t>evts</w:t>
      </w:r>
      <w:proofErr w:type="spellEnd"/>
      <w:r w:rsidRPr="006E2342">
        <w:rPr>
          <w:rFonts w:ascii="Calibri" w:eastAsia="Calibri" w:hAnsi="Calibri" w:cs="Calibri"/>
          <w:sz w:val="24"/>
          <w:szCs w:val="24"/>
        </w:rPr>
        <w:t>)</w:t>
      </w:r>
      <w:r w:rsidR="006E2342" w:rsidRPr="006E2342">
        <w:rPr>
          <w:rFonts w:ascii="Calibri" w:eastAsia="Calibri" w:hAnsi="Calibri" w:cs="Calibri"/>
          <w:sz w:val="24"/>
          <w:szCs w:val="24"/>
        </w:rPr>
        <w:t>:</w:t>
      </w:r>
      <w:r w:rsidR="006E234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2020-10-19T21_35_</w:t>
      </w:r>
      <w:proofErr w:type="gramStart"/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39.000000000Z.evts</w:t>
      </w:r>
      <w:proofErr w:type="gramEnd"/>
    </w:p>
    <w:p w14:paraId="5434D70B" w14:textId="1F56B79D" w:rsidR="48C6FF8F" w:rsidRDefault="0046410D" w:rsidP="02406C8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46410D">
        <w:rPr>
          <w:rFonts w:ascii="Calibri" w:eastAsia="Calibri" w:hAnsi="Calibri" w:cs="Calibri"/>
          <w:sz w:val="24"/>
          <w:szCs w:val="24"/>
        </w:rPr>
        <w:t>Event Stream Signature File</w:t>
      </w:r>
      <w:r w:rsidR="00A36EE4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A36EE4">
        <w:rPr>
          <w:rFonts w:ascii="Calibri" w:eastAsia="Calibri" w:hAnsi="Calibri" w:cs="Calibri"/>
          <w:sz w:val="24"/>
          <w:szCs w:val="24"/>
        </w:rPr>
        <w:t>(.</w:t>
      </w:r>
      <w:proofErr w:type="spellStart"/>
      <w:r w:rsidR="00A36EE4">
        <w:rPr>
          <w:rFonts w:ascii="Calibri" w:eastAsia="Calibri" w:hAnsi="Calibri" w:cs="Calibri"/>
          <w:sz w:val="24"/>
          <w:szCs w:val="24"/>
        </w:rPr>
        <w:t>evts</w:t>
      </w:r>
      <w:proofErr w:type="gramEnd"/>
      <w:r w:rsidR="00A36EE4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="00A36EE4">
        <w:rPr>
          <w:rFonts w:ascii="Calibri" w:eastAsia="Calibri" w:hAnsi="Calibri" w:cs="Calibri"/>
          <w:sz w:val="24"/>
          <w:szCs w:val="24"/>
        </w:rPr>
        <w:t>)</w:t>
      </w:r>
      <w:r w:rsidRPr="0046410D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2020-10-19T21_35_39.000000000Z.evts_sig</w:t>
      </w:r>
    </w:p>
    <w:p w14:paraId="06DE5DB9" w14:textId="5CA96208" w:rsidR="008917D0" w:rsidRPr="008917D0" w:rsidRDefault="008917D0" w:rsidP="02406C8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2:</w:t>
      </w:r>
    </w:p>
    <w:p w14:paraId="0CA90796" w14:textId="77777777" w:rsidR="00715A44" w:rsidRDefault="00715A44" w:rsidP="02406C8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6E2342">
        <w:rPr>
          <w:rFonts w:ascii="Calibri" w:eastAsia="Calibri" w:hAnsi="Calibri" w:cs="Calibri"/>
          <w:sz w:val="24"/>
          <w:szCs w:val="24"/>
        </w:rPr>
        <w:t>Event Stream File (.</w:t>
      </w:r>
      <w:proofErr w:type="spellStart"/>
      <w:r w:rsidRPr="006E2342">
        <w:rPr>
          <w:rFonts w:ascii="Calibri" w:eastAsia="Calibri" w:hAnsi="Calibri" w:cs="Calibri"/>
          <w:sz w:val="24"/>
          <w:szCs w:val="24"/>
        </w:rPr>
        <w:t>evts</w:t>
      </w:r>
      <w:proofErr w:type="spellEnd"/>
      <w:r w:rsidRPr="006E2342">
        <w:rPr>
          <w:rFonts w:ascii="Calibri" w:eastAsia="Calibri" w:hAnsi="Calibri" w:cs="Calibri"/>
          <w:sz w:val="24"/>
          <w:szCs w:val="24"/>
        </w:rPr>
        <w:t>):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2020-10-19T21_35_</w:t>
      </w:r>
      <w:proofErr w:type="gramStart"/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39.454265000Z.evts</w:t>
      </w:r>
      <w:proofErr w:type="gramEnd"/>
    </w:p>
    <w:p w14:paraId="53C03D88" w14:textId="1D5F7C2D" w:rsidR="48C6FF8F" w:rsidRDefault="00715A44" w:rsidP="02406C80">
      <w:pPr>
        <w:rPr>
          <w:rFonts w:ascii="Calibri" w:eastAsia="Calibri" w:hAnsi="Calibri" w:cs="Calibri"/>
          <w:i/>
          <w:iCs/>
          <w:sz w:val="24"/>
          <w:szCs w:val="24"/>
        </w:rPr>
      </w:pPr>
      <w:r w:rsidRPr="0046410D">
        <w:rPr>
          <w:rFonts w:ascii="Calibri" w:eastAsia="Calibri" w:hAnsi="Calibri" w:cs="Calibri"/>
          <w:sz w:val="24"/>
          <w:szCs w:val="24"/>
        </w:rPr>
        <w:t>Event Stream Signature File</w:t>
      </w:r>
      <w:r w:rsidR="00A36EE4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A36EE4">
        <w:rPr>
          <w:rFonts w:ascii="Calibri" w:eastAsia="Calibri" w:hAnsi="Calibri" w:cs="Calibri"/>
          <w:sz w:val="24"/>
          <w:szCs w:val="24"/>
        </w:rPr>
        <w:t>(.</w:t>
      </w:r>
      <w:proofErr w:type="spellStart"/>
      <w:r w:rsidR="00A36EE4">
        <w:rPr>
          <w:rFonts w:ascii="Calibri" w:eastAsia="Calibri" w:hAnsi="Calibri" w:cs="Calibri"/>
          <w:sz w:val="24"/>
          <w:szCs w:val="24"/>
        </w:rPr>
        <w:t>evts</w:t>
      </w:r>
      <w:proofErr w:type="gramEnd"/>
      <w:r w:rsidR="00A36EE4">
        <w:rPr>
          <w:rFonts w:ascii="Calibri" w:eastAsia="Calibri" w:hAnsi="Calibri" w:cs="Calibri"/>
          <w:sz w:val="24"/>
          <w:szCs w:val="24"/>
        </w:rPr>
        <w:t>_sig</w:t>
      </w:r>
      <w:proofErr w:type="spellEnd"/>
      <w:r w:rsidR="00A36EE4">
        <w:rPr>
          <w:rFonts w:ascii="Calibri" w:eastAsia="Calibri" w:hAnsi="Calibri" w:cs="Calibri"/>
          <w:sz w:val="24"/>
          <w:szCs w:val="24"/>
        </w:rPr>
        <w:t>)</w:t>
      </w:r>
      <w:r w:rsidRPr="0046410D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48C6FF8F" w:rsidRPr="02406C80">
        <w:rPr>
          <w:rFonts w:ascii="Calibri" w:eastAsia="Calibri" w:hAnsi="Calibri" w:cs="Calibri"/>
          <w:i/>
          <w:iCs/>
          <w:sz w:val="24"/>
          <w:szCs w:val="24"/>
        </w:rPr>
        <w:t>2020-10-19T21_35_39.454265000Z.evts_sig</w:t>
      </w:r>
    </w:p>
    <w:p w14:paraId="767698FC" w14:textId="3489A860" w:rsidR="02406C80" w:rsidRDefault="02406C80" w:rsidP="02406C80">
      <w:pPr>
        <w:rPr>
          <w:rFonts w:ascii="Calibri" w:eastAsia="Calibri" w:hAnsi="Calibri" w:cs="Calibri"/>
          <w:i/>
          <w:iCs/>
          <w:sz w:val="24"/>
          <w:szCs w:val="24"/>
        </w:rPr>
      </w:pPr>
    </w:p>
    <w:p w14:paraId="300B1133" w14:textId="3A7EA477" w:rsidR="005E0AAA" w:rsidRPr="005E0AAA" w:rsidRDefault="00606FD1" w:rsidP="005E0AAA">
      <w:pPr>
        <w:pStyle w:val="Heading3"/>
        <w:rPr>
          <w:b/>
          <w:bCs/>
          <w:color w:val="1F3763"/>
          <w:sz w:val="26"/>
          <w:szCs w:val="26"/>
        </w:rPr>
      </w:pPr>
      <w:r>
        <w:rPr>
          <w:b/>
          <w:bCs/>
          <w:color w:val="1F3763"/>
          <w:sz w:val="26"/>
          <w:szCs w:val="26"/>
        </w:rPr>
        <w:t xml:space="preserve">Event Stream </w:t>
      </w:r>
      <w:r w:rsidR="22A4D3FB" w:rsidRPr="5B8E21C6">
        <w:rPr>
          <w:b/>
          <w:bCs/>
          <w:color w:val="1F3763"/>
          <w:sz w:val="26"/>
          <w:szCs w:val="26"/>
        </w:rPr>
        <w:t>File</w:t>
      </w:r>
      <w:r>
        <w:rPr>
          <w:b/>
          <w:bCs/>
          <w:color w:val="1F3763"/>
          <w:sz w:val="26"/>
          <w:szCs w:val="26"/>
        </w:rPr>
        <w:t xml:space="preserve"> </w:t>
      </w:r>
      <w:r w:rsidR="22A4D3FB" w:rsidRPr="5B8E21C6">
        <w:rPr>
          <w:b/>
          <w:bCs/>
          <w:color w:val="1F3763"/>
          <w:sz w:val="26"/>
          <w:szCs w:val="26"/>
        </w:rPr>
        <w:t>Format</w:t>
      </w:r>
      <w:r w:rsidR="004D3B40">
        <w:rPr>
          <w:b/>
          <w:bCs/>
          <w:color w:val="1F3763"/>
          <w:sz w:val="26"/>
          <w:szCs w:val="26"/>
        </w:rPr>
        <w:t xml:space="preserve"> (.</w:t>
      </w:r>
      <w:proofErr w:type="spellStart"/>
      <w:proofErr w:type="gramStart"/>
      <w:r w:rsidR="004D3B40">
        <w:rPr>
          <w:b/>
          <w:bCs/>
          <w:color w:val="1F3763"/>
          <w:sz w:val="26"/>
          <w:szCs w:val="26"/>
        </w:rPr>
        <w:t>evts</w:t>
      </w:r>
      <w:proofErr w:type="spellEnd"/>
      <w:r w:rsidR="004D3B40">
        <w:rPr>
          <w:b/>
          <w:bCs/>
          <w:color w:val="1F3763"/>
          <w:sz w:val="26"/>
          <w:szCs w:val="26"/>
        </w:rPr>
        <w:t>)</w:t>
      </w:r>
      <w:r w:rsidR="004D3B40" w:rsidRPr="5B8E21C6">
        <w:rPr>
          <w:b/>
          <w:bCs/>
          <w:color w:val="1F3763"/>
          <w:sz w:val="26"/>
          <w:szCs w:val="26"/>
        </w:rPr>
        <w:t xml:space="preserve"> </w:t>
      </w:r>
      <w:r w:rsidR="22A4D3FB" w:rsidRPr="5B8E21C6">
        <w:rPr>
          <w:b/>
          <w:bCs/>
          <w:color w:val="1F3763"/>
          <w:sz w:val="26"/>
          <w:szCs w:val="26"/>
        </w:rPr>
        <w:t xml:space="preserve"> –</w:t>
      </w:r>
      <w:proofErr w:type="gramEnd"/>
      <w:r w:rsidR="22A4D3FB" w:rsidRPr="5B8E21C6">
        <w:rPr>
          <w:b/>
          <w:bCs/>
          <w:color w:val="1F3763"/>
          <w:sz w:val="26"/>
          <w:szCs w:val="26"/>
        </w:rPr>
        <w:t xml:space="preserve"> Version 5</w:t>
      </w:r>
    </w:p>
    <w:p w14:paraId="4A81054C" w14:textId="0852D678" w:rsidR="005E0AAA" w:rsidRPr="005E0AAA" w:rsidRDefault="005E0AAA" w:rsidP="005E0AAA">
      <w:pPr>
        <w:rPr>
          <w:sz w:val="24"/>
          <w:szCs w:val="24"/>
        </w:rPr>
      </w:pPr>
      <w:r w:rsidRPr="005E0AAA">
        <w:rPr>
          <w:sz w:val="24"/>
          <w:szCs w:val="24"/>
        </w:rPr>
        <w:t>The below tables describe the information that can be parsed from an event stream file</w:t>
      </w:r>
      <w:r>
        <w:rPr>
          <w:sz w:val="24"/>
          <w:szCs w:val="24"/>
        </w:rPr>
        <w:t>.</w:t>
      </w:r>
    </w:p>
    <w:p w14:paraId="5CB50355" w14:textId="0A3D2F65" w:rsidR="22A4D3FB" w:rsidRDefault="22A4D3FB" w:rsidP="5B8E21C6">
      <w:pPr>
        <w:rPr>
          <w:rFonts w:ascii="Calibri" w:eastAsia="Calibri" w:hAnsi="Calibri" w:cs="Calibri"/>
          <w:i/>
          <w:iCs/>
          <w:sz w:val="24"/>
          <w:szCs w:val="24"/>
        </w:rPr>
      </w:pPr>
      <w:r w:rsidRPr="5B8E21C6">
        <w:rPr>
          <w:rFonts w:ascii="Calibri" w:eastAsia="Calibri" w:hAnsi="Calibri" w:cs="Calibri"/>
          <w:i/>
          <w:iCs/>
          <w:sz w:val="24"/>
          <w:szCs w:val="24"/>
        </w:rPr>
        <w:t>MD – Meta Data</w:t>
      </w: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865"/>
        <w:gridCol w:w="1086"/>
        <w:gridCol w:w="4786"/>
        <w:gridCol w:w="613"/>
      </w:tblGrid>
      <w:tr w:rsidR="5B8E21C6" w14:paraId="0C6EC68F" w14:textId="77777777" w:rsidTr="02406C80">
        <w:tc>
          <w:tcPr>
            <w:tcW w:w="2865" w:type="dxa"/>
          </w:tcPr>
          <w:p w14:paraId="25C3D288" w14:textId="73BF6FA0" w:rsidR="5B8E21C6" w:rsidRDefault="000B690B" w:rsidP="5B8E21C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086" w:type="dxa"/>
          </w:tcPr>
          <w:p w14:paraId="2A08FA92" w14:textId="7AA92F7C" w:rsidR="5B8E21C6" w:rsidRDefault="5B8E21C6" w:rsidP="5B8E21C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0B690B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786" w:type="dxa"/>
          </w:tcPr>
          <w:p w14:paraId="1EDA5C67" w14:textId="6D2251D3" w:rsidR="5B8E21C6" w:rsidRDefault="000B690B" w:rsidP="5B8E21C6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3" w:type="dxa"/>
          </w:tcPr>
          <w:p w14:paraId="32A91111" w14:textId="1A25F37D" w:rsidR="5B8E21C6" w:rsidRDefault="5B8E21C6" w:rsidP="5B8E21C6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MD</w:t>
            </w:r>
          </w:p>
        </w:tc>
      </w:tr>
      <w:tr w:rsidR="5B8E21C6" w14:paraId="1C33A002" w14:textId="77777777" w:rsidTr="02406C80">
        <w:tc>
          <w:tcPr>
            <w:tcW w:w="2865" w:type="dxa"/>
          </w:tcPr>
          <w:p w14:paraId="2C555B3A" w14:textId="2864BE3B" w:rsidR="6DDB83AA" w:rsidRPr="6DDB83AA" w:rsidRDefault="00C822A2" w:rsidP="61E7346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Event Stream File Format Version</w:t>
            </w:r>
          </w:p>
        </w:tc>
        <w:tc>
          <w:tcPr>
            <w:tcW w:w="1086" w:type="dxa"/>
          </w:tcPr>
          <w:p w14:paraId="23CE74C8" w14:textId="345EFAB2" w:rsidR="6DDB83AA" w:rsidRDefault="6DDB83AA" w:rsidP="61E7346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int</w:t>
            </w:r>
            <w:r w:rsidR="00C822A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786" w:type="dxa"/>
          </w:tcPr>
          <w:p w14:paraId="18422D06" w14:textId="7D804147" w:rsidR="00C822A2" w:rsidRDefault="00C822A2" w:rsidP="00C822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  <w:r w:rsidRPr="0EEDEE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stream </w:t>
            </w:r>
            <w:r w:rsidRPr="0EEDEE17">
              <w:rPr>
                <w:sz w:val="24"/>
                <w:szCs w:val="24"/>
              </w:rPr>
              <w:t xml:space="preserve">file format version, </w:t>
            </w:r>
          </w:p>
          <w:p w14:paraId="60D482D6" w14:textId="3DC5F368" w:rsidR="6DDB83AA" w:rsidRDefault="00C822A2" w:rsidP="61E73462">
            <w:pPr>
              <w:spacing w:line="259" w:lineRule="auto"/>
            </w:pPr>
            <w:r w:rsidRPr="6C5C7011">
              <w:rPr>
                <w:sz w:val="24"/>
                <w:szCs w:val="24"/>
              </w:rPr>
              <w:t xml:space="preserve">Value: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13" w:type="dxa"/>
          </w:tcPr>
          <w:p w14:paraId="4ECF01CF" w14:textId="62802A14" w:rsidR="5B8E21C6" w:rsidRDefault="5B8E21C6" w:rsidP="5B8E21C6">
            <w:pPr>
              <w:rPr>
                <w:sz w:val="24"/>
                <w:szCs w:val="24"/>
              </w:rPr>
            </w:pPr>
            <w:r w:rsidRPr="5B8E21C6">
              <w:rPr>
                <w:sz w:val="24"/>
                <w:szCs w:val="24"/>
              </w:rPr>
              <w:t>y</w:t>
            </w:r>
          </w:p>
        </w:tc>
      </w:tr>
      <w:tr w:rsidR="5B8E21C6" w14:paraId="5979EDD6" w14:textId="77777777" w:rsidTr="02406C80">
        <w:tc>
          <w:tcPr>
            <w:tcW w:w="2865" w:type="dxa"/>
          </w:tcPr>
          <w:p w14:paraId="006849C4" w14:textId="541CA59D" w:rsidR="5B8E21C6" w:rsidRDefault="4BA6893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Object </w:t>
            </w:r>
            <w:r w:rsidR="473A0250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</w:t>
            </w: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tream </w:t>
            </w:r>
            <w:r w:rsidR="3E1EF2A9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</w:t>
            </w: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ersion</w:t>
            </w:r>
          </w:p>
        </w:tc>
        <w:tc>
          <w:tcPr>
            <w:tcW w:w="1086" w:type="dxa"/>
          </w:tcPr>
          <w:p w14:paraId="328F0504" w14:textId="5F1B46B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C822A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786" w:type="dxa"/>
          </w:tcPr>
          <w:p w14:paraId="01AFF403" w14:textId="77777777" w:rsidR="00C822A2" w:rsidRDefault="5B8E21C6" w:rsidP="00C822A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sz w:val="24"/>
                <w:szCs w:val="24"/>
              </w:rPr>
              <w:t xml:space="preserve">Value: </w:t>
            </w: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="00C822A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47FF331A" w14:textId="5630BECD" w:rsidR="5B8E21C6" w:rsidRDefault="00C822A2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This defines the format of the remainder of the file. This version number is used when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 xml:space="preserve">parsing a stream file with methods defined in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swirlds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-common package</w:t>
            </w:r>
          </w:p>
        </w:tc>
        <w:tc>
          <w:tcPr>
            <w:tcW w:w="613" w:type="dxa"/>
          </w:tcPr>
          <w:p w14:paraId="2EA0BA9B" w14:textId="4A10A02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y</w:t>
            </w:r>
          </w:p>
        </w:tc>
      </w:tr>
      <w:tr w:rsidR="5B8E21C6" w14:paraId="06648D5C" w14:textId="77777777" w:rsidTr="02406C80">
        <w:tc>
          <w:tcPr>
            <w:tcW w:w="2865" w:type="dxa"/>
          </w:tcPr>
          <w:p w14:paraId="34EA852D" w14:textId="12B65E1D" w:rsidR="5B8E21C6" w:rsidRDefault="005C3EF9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Start</w:t>
            </w:r>
            <w:r w:rsidR="5B8E21C6"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Object Running Hash</w:t>
            </w:r>
          </w:p>
        </w:tc>
        <w:tc>
          <w:tcPr>
            <w:tcW w:w="1086" w:type="dxa"/>
          </w:tcPr>
          <w:p w14:paraId="07A6E9AC" w14:textId="14380B90" w:rsidR="5B8E21C6" w:rsidRDefault="00D6443C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786" w:type="dxa"/>
          </w:tcPr>
          <w:p w14:paraId="533CFA0A" w14:textId="45247D78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Running Hash of all </w:t>
            </w:r>
            <w:r w:rsidR="3CD36EB4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Events</w:t>
            </w: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13829D52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reached consensus </w:t>
            </w:r>
            <w:r w:rsidR="6CC95C38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writing this file</w:t>
            </w:r>
          </w:p>
        </w:tc>
        <w:tc>
          <w:tcPr>
            <w:tcW w:w="613" w:type="dxa"/>
          </w:tcPr>
          <w:p w14:paraId="755FC80D" w14:textId="5BDB09B8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  <w:tr w:rsidR="5B8E21C6" w14:paraId="3A740644" w14:textId="77777777" w:rsidTr="02406C80">
        <w:tc>
          <w:tcPr>
            <w:tcW w:w="2865" w:type="dxa"/>
          </w:tcPr>
          <w:p w14:paraId="19A7A5E0" w14:textId="4C93897D" w:rsidR="5B8E21C6" w:rsidRDefault="41FDBF96" w:rsidP="5B8E21C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55AAECD5" w:rsidRPr="41FDBF96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</w:p>
        </w:tc>
        <w:tc>
          <w:tcPr>
            <w:tcW w:w="1086" w:type="dxa"/>
          </w:tcPr>
          <w:p w14:paraId="0231E99E" w14:textId="529DE6EF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786" w:type="dxa"/>
          </w:tcPr>
          <w:p w14:paraId="24EB3BA8" w14:textId="2666E872" w:rsidR="5B8E21C6" w:rsidRDefault="5B8E21C6" w:rsidP="5B8E21C6">
            <w:pPr>
              <w:pStyle w:val="ListParagraph"/>
              <w:ind w:left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="2B92BF80" w:rsidRPr="61046D8B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bytes.</w:t>
            </w:r>
          </w:p>
          <w:p w14:paraId="0CC67885" w14:textId="7F1C40B3" w:rsidR="5B8E21C6" w:rsidRDefault="5B8E21C6" w:rsidP="5B8E21C6">
            <w:pPr>
              <w:pStyle w:val="ListParagraph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following `</w:t>
            </w:r>
            <w:r w:rsidRPr="5B8E21C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22E4E00F" w:rsidRPr="61046D8B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` table contains detail of a </w:t>
            </w:r>
            <w:proofErr w:type="spellStart"/>
            <w:r w:rsidR="41ADFEC0" w:rsidRPr="61046D8B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</w:p>
        </w:tc>
        <w:tc>
          <w:tcPr>
            <w:tcW w:w="613" w:type="dxa"/>
          </w:tcPr>
          <w:p w14:paraId="322CB04B" w14:textId="4B581A31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5B8E21C6" w14:paraId="68758A25" w14:textId="77777777" w:rsidTr="02406C80">
        <w:tc>
          <w:tcPr>
            <w:tcW w:w="2865" w:type="dxa"/>
          </w:tcPr>
          <w:p w14:paraId="45B3A35E" w14:textId="1760D79D" w:rsidR="5B8E21C6" w:rsidRDefault="41FDBF96" w:rsidP="5B8E21C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41FDBF9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35CECB2C" w:rsidRPr="41FDBF96">
              <w:rPr>
                <w:rFonts w:ascii="Calibri" w:eastAsia="Calibri" w:hAnsi="Calibri" w:cs="Calibri"/>
                <w:sz w:val="24"/>
                <w:szCs w:val="24"/>
              </w:rPr>
              <w:t>ConsensusEvent</w:t>
            </w:r>
            <w:proofErr w:type="spellEnd"/>
          </w:p>
        </w:tc>
        <w:tc>
          <w:tcPr>
            <w:tcW w:w="1086" w:type="dxa"/>
          </w:tcPr>
          <w:p w14:paraId="680CA5BE" w14:textId="00BFEFBE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786" w:type="dxa"/>
          </w:tcPr>
          <w:p w14:paraId="16F7296B" w14:textId="4E55E97C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613" w:type="dxa"/>
          </w:tcPr>
          <w:p w14:paraId="72783256" w14:textId="29DD176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5B8E21C6" w14:paraId="4AEA8450" w14:textId="77777777" w:rsidTr="02406C80">
        <w:tc>
          <w:tcPr>
            <w:tcW w:w="2865" w:type="dxa"/>
          </w:tcPr>
          <w:p w14:paraId="2495878D" w14:textId="457719A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1086" w:type="dxa"/>
          </w:tcPr>
          <w:p w14:paraId="58FE0220" w14:textId="6C2D54FE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4786" w:type="dxa"/>
          </w:tcPr>
          <w:p w14:paraId="2D9204E0" w14:textId="3142DA7E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613" w:type="dxa"/>
          </w:tcPr>
          <w:p w14:paraId="64D3A35C" w14:textId="5260FB6C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</w:p>
        </w:tc>
      </w:tr>
      <w:tr w:rsidR="5B8E21C6" w14:paraId="095D0A95" w14:textId="77777777" w:rsidTr="02406C80">
        <w:tc>
          <w:tcPr>
            <w:tcW w:w="2865" w:type="dxa"/>
          </w:tcPr>
          <w:p w14:paraId="5784EA23" w14:textId="180E44DA" w:rsidR="5B8E21C6" w:rsidRDefault="005C3EF9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End</w:t>
            </w:r>
            <w:r w:rsidR="5B8E21C6"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Object Running Hash</w:t>
            </w:r>
          </w:p>
        </w:tc>
        <w:tc>
          <w:tcPr>
            <w:tcW w:w="1086" w:type="dxa"/>
          </w:tcPr>
          <w:p w14:paraId="176331E1" w14:textId="5C2DFEC7" w:rsidR="5B8E21C6" w:rsidRDefault="00D6443C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byte[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4786" w:type="dxa"/>
          </w:tcPr>
          <w:p w14:paraId="57B4CD70" w14:textId="69D860EC" w:rsidR="5B8E21C6" w:rsidRDefault="5B8E21C6" w:rsidP="6F94860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Running Hash of all </w:t>
            </w:r>
            <w:r w:rsidR="7B686F7C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Events</w:t>
            </w:r>
            <w:r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40626B52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reached consensus </w:t>
            </w:r>
            <w:r w:rsidR="2F6F3E6D" w:rsidRPr="6F94860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before closing this file</w:t>
            </w:r>
          </w:p>
        </w:tc>
        <w:tc>
          <w:tcPr>
            <w:tcW w:w="613" w:type="dxa"/>
          </w:tcPr>
          <w:p w14:paraId="1A14A694" w14:textId="4A300B52" w:rsidR="5B8E21C6" w:rsidRDefault="5B8E21C6" w:rsidP="5B8E21C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B8E21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</w:t>
            </w:r>
          </w:p>
        </w:tc>
      </w:tr>
    </w:tbl>
    <w:p w14:paraId="4CB18239" w14:textId="77777777" w:rsidR="00BF334F" w:rsidRPr="00BF334F" w:rsidRDefault="00BF334F" w:rsidP="00BF334F">
      <w:pPr>
        <w:rPr>
          <w:sz w:val="24"/>
          <w:szCs w:val="24"/>
        </w:rPr>
      </w:pPr>
    </w:p>
    <w:p w14:paraId="31AFA9D1" w14:textId="3DD90055" w:rsidR="3484C885" w:rsidRDefault="3484C885" w:rsidP="35FC319A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35FC319A">
        <w:rPr>
          <w:rFonts w:ascii="Calibri" w:eastAsia="Calibri" w:hAnsi="Calibri" w:cs="Calibri"/>
          <w:sz w:val="24"/>
          <w:szCs w:val="24"/>
        </w:rPr>
        <w:t>ConsensusEvent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60"/>
        <w:gridCol w:w="2685"/>
        <w:gridCol w:w="3905"/>
      </w:tblGrid>
      <w:tr w:rsidR="35FC319A" w14:paraId="60C2B18F" w14:textId="77777777" w:rsidTr="6F94860C">
        <w:tc>
          <w:tcPr>
            <w:tcW w:w="2760" w:type="dxa"/>
          </w:tcPr>
          <w:p w14:paraId="43225EFC" w14:textId="70C2504C" w:rsidR="35FC319A" w:rsidRDefault="000B690B" w:rsidP="35FC319A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685" w:type="dxa"/>
          </w:tcPr>
          <w:p w14:paraId="1986A2C2" w14:textId="3FA860E5" w:rsidR="35FC319A" w:rsidRDefault="35FC319A" w:rsidP="35FC319A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0B690B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3905" w:type="dxa"/>
          </w:tcPr>
          <w:p w14:paraId="21BB6F60" w14:textId="627E47EB" w:rsidR="35FC319A" w:rsidRDefault="000B690B" w:rsidP="35FC319A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35FC319A" w14:paraId="7FB77DBD" w14:textId="77777777" w:rsidTr="6F94860C">
        <w:tc>
          <w:tcPr>
            <w:tcW w:w="2760" w:type="dxa"/>
          </w:tcPr>
          <w:p w14:paraId="129ECEEE" w14:textId="73204233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Class ID</w:t>
            </w:r>
          </w:p>
        </w:tc>
        <w:tc>
          <w:tcPr>
            <w:tcW w:w="2685" w:type="dxa"/>
          </w:tcPr>
          <w:p w14:paraId="2F9721B5" w14:textId="25C269E0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long</w:t>
            </w:r>
            <w:r w:rsidR="0051683E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3905" w:type="dxa"/>
          </w:tcPr>
          <w:p w14:paraId="157AD0EE" w14:textId="4C4B1E5A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 xml:space="preserve">Value: </w:t>
            </w:r>
            <w:r w:rsidR="772460C5" w:rsidRPr="7FB1F154">
              <w:rPr>
                <w:sz w:val="24"/>
                <w:szCs w:val="24"/>
              </w:rPr>
              <w:t>0xe250a9fbdcc4b1ba</w:t>
            </w:r>
          </w:p>
        </w:tc>
      </w:tr>
      <w:tr w:rsidR="35FC319A" w14:paraId="4630C94B" w14:textId="77777777" w:rsidTr="6F94860C">
        <w:tc>
          <w:tcPr>
            <w:tcW w:w="2760" w:type="dxa"/>
          </w:tcPr>
          <w:p w14:paraId="1A98DCC4" w14:textId="571F5108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Class version</w:t>
            </w:r>
          </w:p>
        </w:tc>
        <w:tc>
          <w:tcPr>
            <w:tcW w:w="2685" w:type="dxa"/>
          </w:tcPr>
          <w:p w14:paraId="724EC74D" w14:textId="28CF093F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Int</w:t>
            </w:r>
          </w:p>
        </w:tc>
        <w:tc>
          <w:tcPr>
            <w:tcW w:w="3905" w:type="dxa"/>
          </w:tcPr>
          <w:p w14:paraId="43F16480" w14:textId="0333485D" w:rsidR="35FC319A" w:rsidRDefault="35FC319A" w:rsidP="35FC319A">
            <w:pPr>
              <w:rPr>
                <w:sz w:val="24"/>
                <w:szCs w:val="24"/>
              </w:rPr>
            </w:pPr>
            <w:r w:rsidRPr="35FC319A">
              <w:rPr>
                <w:sz w:val="24"/>
                <w:szCs w:val="24"/>
              </w:rPr>
              <w:t>Value: 1</w:t>
            </w:r>
          </w:p>
        </w:tc>
      </w:tr>
      <w:tr w:rsidR="35FC319A" w14:paraId="4D9676AE" w14:textId="77777777" w:rsidTr="6F94860C">
        <w:tc>
          <w:tcPr>
            <w:tcW w:w="2760" w:type="dxa"/>
          </w:tcPr>
          <w:p w14:paraId="35972B4A" w14:textId="12B8C0C7" w:rsidR="35FC319A" w:rsidRDefault="519A8B69" w:rsidP="35FC319A">
            <w:pPr>
              <w:rPr>
                <w:sz w:val="24"/>
                <w:szCs w:val="24"/>
              </w:rPr>
            </w:pPr>
            <w:proofErr w:type="spellStart"/>
            <w:r w:rsidRPr="6F94860C">
              <w:rPr>
                <w:sz w:val="24"/>
                <w:szCs w:val="24"/>
              </w:rPr>
              <w:t>BaseEventHashedData</w:t>
            </w:r>
            <w:proofErr w:type="spellEnd"/>
          </w:p>
        </w:tc>
        <w:tc>
          <w:tcPr>
            <w:tcW w:w="2685" w:type="dxa"/>
          </w:tcPr>
          <w:p w14:paraId="2F19BFCB" w14:textId="0D0299F9" w:rsidR="35FC319A" w:rsidRDefault="007301F1" w:rsidP="35FC319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14:paraId="513CE9F3" w14:textId="10E38A81" w:rsidR="35FC319A" w:rsidRDefault="16014B29" w:rsidP="35FC319A">
            <w:pPr>
              <w:rPr>
                <w:sz w:val="24"/>
                <w:szCs w:val="24"/>
              </w:rPr>
            </w:pPr>
            <w:r w:rsidRPr="1EFC52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Pr="1EFC5283">
              <w:rPr>
                <w:sz w:val="24"/>
                <w:szCs w:val="24"/>
              </w:rPr>
              <w:t>BaseEventHashedData</w:t>
            </w:r>
            <w:proofErr w:type="spellEnd"/>
            <w:r w:rsidRPr="1EFC5283">
              <w:rPr>
                <w:sz w:val="24"/>
                <w:szCs w:val="24"/>
              </w:rPr>
              <w:t xml:space="preserve"> bytes</w:t>
            </w:r>
          </w:p>
        </w:tc>
      </w:tr>
      <w:tr w:rsidR="35FC319A" w14:paraId="7B0FB927" w14:textId="77777777" w:rsidTr="6F94860C">
        <w:tc>
          <w:tcPr>
            <w:tcW w:w="2760" w:type="dxa"/>
          </w:tcPr>
          <w:p w14:paraId="159D8C18" w14:textId="7495339D" w:rsidR="35FC319A" w:rsidRDefault="6673F7CA" w:rsidP="35FC319A">
            <w:pPr>
              <w:rPr>
                <w:sz w:val="24"/>
                <w:szCs w:val="24"/>
              </w:rPr>
            </w:pPr>
            <w:proofErr w:type="spellStart"/>
            <w:r w:rsidRPr="6F94860C">
              <w:rPr>
                <w:sz w:val="24"/>
                <w:szCs w:val="24"/>
              </w:rPr>
              <w:t>BaseEventUnhashedData</w:t>
            </w:r>
            <w:proofErr w:type="spellEnd"/>
          </w:p>
        </w:tc>
        <w:tc>
          <w:tcPr>
            <w:tcW w:w="2685" w:type="dxa"/>
          </w:tcPr>
          <w:p w14:paraId="53D560E3" w14:textId="7A8B9580" w:rsidR="35FC319A" w:rsidRDefault="007301F1" w:rsidP="35FC319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14:paraId="3F013017" w14:textId="43C2C6A1" w:rsidR="24E9C5A1" w:rsidRDefault="24E9C5A1" w:rsidP="1EFC5283">
            <w:pPr>
              <w:rPr>
                <w:sz w:val="24"/>
                <w:szCs w:val="24"/>
              </w:rPr>
            </w:pPr>
            <w:r w:rsidRPr="1EFC52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="2C72E448" w:rsidRPr="05A4B422">
              <w:rPr>
                <w:sz w:val="24"/>
                <w:szCs w:val="24"/>
              </w:rPr>
              <w:t>BaseEventUnhashedData</w:t>
            </w:r>
            <w:proofErr w:type="spellEnd"/>
            <w:r w:rsidRPr="1EFC5283">
              <w:rPr>
                <w:sz w:val="24"/>
                <w:szCs w:val="24"/>
              </w:rPr>
              <w:t xml:space="preserve"> bytes</w:t>
            </w:r>
          </w:p>
          <w:p w14:paraId="3FBB75A6" w14:textId="28C69C97" w:rsidR="35FC319A" w:rsidRDefault="35FC319A" w:rsidP="35FC319A">
            <w:pPr>
              <w:rPr>
                <w:sz w:val="24"/>
                <w:szCs w:val="24"/>
              </w:rPr>
            </w:pPr>
          </w:p>
        </w:tc>
      </w:tr>
      <w:tr w:rsidR="35FC319A" w14:paraId="5F9FC9EA" w14:textId="77777777" w:rsidTr="6F94860C">
        <w:tc>
          <w:tcPr>
            <w:tcW w:w="2760" w:type="dxa"/>
          </w:tcPr>
          <w:p w14:paraId="4699C10B" w14:textId="2BC358B3" w:rsidR="35FC319A" w:rsidRDefault="3674FBB3" w:rsidP="35FC319A">
            <w:pPr>
              <w:rPr>
                <w:sz w:val="24"/>
                <w:szCs w:val="24"/>
              </w:rPr>
            </w:pPr>
            <w:proofErr w:type="spellStart"/>
            <w:r w:rsidRPr="022B32E0">
              <w:rPr>
                <w:sz w:val="24"/>
                <w:szCs w:val="24"/>
              </w:rPr>
              <w:t>ConsensusData</w:t>
            </w:r>
            <w:proofErr w:type="spellEnd"/>
          </w:p>
        </w:tc>
        <w:tc>
          <w:tcPr>
            <w:tcW w:w="2685" w:type="dxa"/>
          </w:tcPr>
          <w:p w14:paraId="7B97F0D2" w14:textId="2AD58EB1" w:rsidR="35FC319A" w:rsidRDefault="007301F1" w:rsidP="35FC319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14:paraId="6BBF0B4B" w14:textId="08557EE1" w:rsidR="7A66D29F" w:rsidRDefault="7A66D29F" w:rsidP="05A4B422">
            <w:pPr>
              <w:rPr>
                <w:sz w:val="24"/>
                <w:szCs w:val="24"/>
              </w:rPr>
            </w:pPr>
            <w:r w:rsidRPr="05A4B4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Serialized </w:t>
            </w:r>
            <w:proofErr w:type="spellStart"/>
            <w:r w:rsidR="230A9B58" w:rsidRPr="05A4B422">
              <w:rPr>
                <w:sz w:val="24"/>
                <w:szCs w:val="24"/>
              </w:rPr>
              <w:t>ConsensusData</w:t>
            </w:r>
            <w:proofErr w:type="spellEnd"/>
            <w:r w:rsidR="230A9B58" w:rsidRPr="05A4B422">
              <w:rPr>
                <w:sz w:val="24"/>
                <w:szCs w:val="24"/>
              </w:rPr>
              <w:t xml:space="preserve"> </w:t>
            </w:r>
            <w:r w:rsidRPr="05A4B422">
              <w:rPr>
                <w:sz w:val="24"/>
                <w:szCs w:val="24"/>
              </w:rPr>
              <w:t>bytes</w:t>
            </w:r>
          </w:p>
          <w:p w14:paraId="546BCF3C" w14:textId="212D099E" w:rsidR="35FC319A" w:rsidRDefault="35FC319A" w:rsidP="35FC319A">
            <w:pPr>
              <w:rPr>
                <w:sz w:val="24"/>
                <w:szCs w:val="24"/>
              </w:rPr>
            </w:pPr>
          </w:p>
        </w:tc>
      </w:tr>
    </w:tbl>
    <w:p w14:paraId="3AA6F969" w14:textId="556E0522" w:rsidR="5D394C0B" w:rsidRDefault="5D394C0B" w:rsidP="5D394C0B">
      <w:pPr>
        <w:rPr>
          <w:sz w:val="24"/>
          <w:szCs w:val="24"/>
        </w:rPr>
      </w:pPr>
    </w:p>
    <w:p w14:paraId="361E9A3A" w14:textId="08979D8D" w:rsidR="5D394C0B" w:rsidRDefault="605F7E95" w:rsidP="6F94860C">
      <w:pPr>
        <w:rPr>
          <w:sz w:val="24"/>
          <w:szCs w:val="24"/>
        </w:rPr>
      </w:pPr>
      <w:proofErr w:type="spellStart"/>
      <w:r w:rsidRPr="6F94860C">
        <w:rPr>
          <w:sz w:val="24"/>
          <w:szCs w:val="24"/>
        </w:rPr>
        <w:t>BaseEventHashedData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60"/>
        <w:gridCol w:w="1665"/>
        <w:gridCol w:w="4925"/>
      </w:tblGrid>
      <w:tr w:rsidR="4BB6BBD5" w14:paraId="0235B91C" w14:textId="77777777" w:rsidTr="02406C80">
        <w:tc>
          <w:tcPr>
            <w:tcW w:w="2760" w:type="dxa"/>
          </w:tcPr>
          <w:p w14:paraId="16E1B551" w14:textId="04EFF7CC" w:rsidR="4BB6BBD5" w:rsidRDefault="000B690B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665" w:type="dxa"/>
          </w:tcPr>
          <w:p w14:paraId="4DB02820" w14:textId="39EB8002" w:rsidR="4BB6BBD5" w:rsidRDefault="4BB6BBD5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0B690B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925" w:type="dxa"/>
          </w:tcPr>
          <w:p w14:paraId="261D31A9" w14:textId="3953E197" w:rsidR="4BB6BBD5" w:rsidRDefault="000B690B" w:rsidP="4BB6BBD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BB6BBD5" w14:paraId="78AA85E4" w14:textId="77777777" w:rsidTr="02406C80">
        <w:tc>
          <w:tcPr>
            <w:tcW w:w="2760" w:type="dxa"/>
          </w:tcPr>
          <w:p w14:paraId="344E7BDE" w14:textId="0BE27A5B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Class </w:t>
            </w:r>
            <w:r w:rsidR="574F350C" w:rsidRPr="63569C58">
              <w:rPr>
                <w:sz w:val="24"/>
                <w:szCs w:val="24"/>
              </w:rPr>
              <w:t>V</w:t>
            </w:r>
            <w:r w:rsidR="1739B53D" w:rsidRPr="63569C58">
              <w:rPr>
                <w:sz w:val="24"/>
                <w:szCs w:val="24"/>
              </w:rPr>
              <w:t>ersion</w:t>
            </w:r>
          </w:p>
        </w:tc>
        <w:tc>
          <w:tcPr>
            <w:tcW w:w="1665" w:type="dxa"/>
          </w:tcPr>
          <w:p w14:paraId="665FACB5" w14:textId="7D766C00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6DFDC39D" w14:textId="2F75AB41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1</w:t>
            </w:r>
          </w:p>
        </w:tc>
      </w:tr>
      <w:tr w:rsidR="4BB6BBD5" w14:paraId="5430A9E3" w14:textId="77777777" w:rsidTr="02406C80">
        <w:tc>
          <w:tcPr>
            <w:tcW w:w="2760" w:type="dxa"/>
          </w:tcPr>
          <w:p w14:paraId="300FBFF8" w14:textId="7C5C92BC" w:rsidR="56EAE155" w:rsidRDefault="6A72B595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575A72D8" w:rsidRPr="63569C58">
              <w:rPr>
                <w:sz w:val="24"/>
                <w:szCs w:val="24"/>
              </w:rPr>
              <w:t>reator</w:t>
            </w:r>
            <w:r w:rsidR="5CC90122" w:rsidRPr="63569C58">
              <w:rPr>
                <w:sz w:val="24"/>
                <w:szCs w:val="24"/>
              </w:rPr>
              <w:t xml:space="preserve">’s </w:t>
            </w:r>
            <w:r w:rsidR="575A72D8" w:rsidRPr="63569C58">
              <w:rPr>
                <w:sz w:val="24"/>
                <w:szCs w:val="24"/>
              </w:rPr>
              <w:t>Id</w:t>
            </w:r>
          </w:p>
        </w:tc>
        <w:tc>
          <w:tcPr>
            <w:tcW w:w="1665" w:type="dxa"/>
          </w:tcPr>
          <w:p w14:paraId="090E0E72" w14:textId="655EDDC4" w:rsidR="56EAE155" w:rsidRDefault="56EAE15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1683E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61E33460" w14:textId="0C8AE615" w:rsidR="1B2E2114" w:rsidRDefault="1B2E2114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ID of this event's creator</w:t>
            </w:r>
          </w:p>
        </w:tc>
      </w:tr>
      <w:tr w:rsidR="4BB6BBD5" w14:paraId="6A585F73" w14:textId="77777777" w:rsidTr="02406C80">
        <w:tc>
          <w:tcPr>
            <w:tcW w:w="2760" w:type="dxa"/>
          </w:tcPr>
          <w:p w14:paraId="07ADF6E9" w14:textId="2C59980D" w:rsidR="56EAE155" w:rsidRDefault="195B3EAE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</w:t>
            </w:r>
            <w:r w:rsidR="575A72D8" w:rsidRPr="63569C58">
              <w:rPr>
                <w:sz w:val="24"/>
                <w:szCs w:val="24"/>
              </w:rPr>
              <w:t>elfParent</w:t>
            </w:r>
            <w:r w:rsidRPr="63569C58">
              <w:rPr>
                <w:sz w:val="24"/>
                <w:szCs w:val="24"/>
              </w:rPr>
              <w:t>'s</w:t>
            </w:r>
            <w:proofErr w:type="spellEnd"/>
            <w:r w:rsidRPr="63569C58">
              <w:rPr>
                <w:sz w:val="24"/>
                <w:szCs w:val="24"/>
              </w:rPr>
              <w:t xml:space="preserve"> Generation</w:t>
            </w:r>
          </w:p>
        </w:tc>
        <w:tc>
          <w:tcPr>
            <w:tcW w:w="1665" w:type="dxa"/>
          </w:tcPr>
          <w:p w14:paraId="21AE3A6C" w14:textId="43377DE2" w:rsidR="56EAE155" w:rsidRDefault="56EAE15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1683E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303737E2" w14:textId="18467FC1" w:rsidR="0416E0C2" w:rsidRDefault="0416E0C2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the generation for the </w:t>
            </w:r>
            <w:r w:rsidR="02BD3078" w:rsidRPr="4BB6BBD5">
              <w:rPr>
                <w:sz w:val="24"/>
                <w:szCs w:val="24"/>
              </w:rPr>
              <w:t xml:space="preserve">event’s </w:t>
            </w:r>
            <w:proofErr w:type="spellStart"/>
            <w:r w:rsidRPr="4BB6BBD5">
              <w:rPr>
                <w:sz w:val="24"/>
                <w:szCs w:val="24"/>
              </w:rPr>
              <w:t>self parent</w:t>
            </w:r>
            <w:proofErr w:type="spellEnd"/>
          </w:p>
        </w:tc>
      </w:tr>
      <w:tr w:rsidR="4BB6BBD5" w14:paraId="51A73FE4" w14:textId="77777777" w:rsidTr="02406C80">
        <w:tc>
          <w:tcPr>
            <w:tcW w:w="2760" w:type="dxa"/>
          </w:tcPr>
          <w:p w14:paraId="1EB60F60" w14:textId="1A58E433" w:rsidR="56EAE155" w:rsidRDefault="7389FFAD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</w:t>
            </w:r>
            <w:r w:rsidR="575A72D8" w:rsidRPr="63569C58">
              <w:rPr>
                <w:sz w:val="24"/>
                <w:szCs w:val="24"/>
              </w:rPr>
              <w:t>therParent</w:t>
            </w:r>
            <w:r w:rsidR="492782D9" w:rsidRPr="63569C58">
              <w:rPr>
                <w:sz w:val="24"/>
                <w:szCs w:val="24"/>
              </w:rPr>
              <w:t>'s</w:t>
            </w:r>
            <w:proofErr w:type="spellEnd"/>
            <w:r w:rsidR="492782D9" w:rsidRPr="63569C58">
              <w:rPr>
                <w:sz w:val="24"/>
                <w:szCs w:val="24"/>
              </w:rPr>
              <w:t xml:space="preserve"> Generation</w:t>
            </w:r>
          </w:p>
        </w:tc>
        <w:tc>
          <w:tcPr>
            <w:tcW w:w="1665" w:type="dxa"/>
          </w:tcPr>
          <w:p w14:paraId="4478CA8C" w14:textId="689B4CD6" w:rsidR="56EAE155" w:rsidRDefault="56EAE15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1683E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1AD3636E" w14:textId="2036948E" w:rsidR="65936DED" w:rsidRDefault="65936DED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the generation for </w:t>
            </w:r>
            <w:r w:rsidR="1D0B0A00" w:rsidRPr="4BB6BBD5">
              <w:rPr>
                <w:sz w:val="24"/>
                <w:szCs w:val="24"/>
              </w:rPr>
              <w:t xml:space="preserve">the event’s </w:t>
            </w:r>
            <w:r w:rsidRPr="4BB6BBD5">
              <w:rPr>
                <w:sz w:val="24"/>
                <w:szCs w:val="24"/>
              </w:rPr>
              <w:t>other parent</w:t>
            </w:r>
          </w:p>
        </w:tc>
      </w:tr>
      <w:tr w:rsidR="4BB6BBD5" w14:paraId="19DBE677" w14:textId="77777777" w:rsidTr="02406C80">
        <w:tc>
          <w:tcPr>
            <w:tcW w:w="2760" w:type="dxa"/>
          </w:tcPr>
          <w:p w14:paraId="1FFADB58" w14:textId="34012104" w:rsidR="4D7E733E" w:rsidRDefault="4C214780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</w:t>
            </w:r>
            <w:r w:rsidR="17D6D905" w:rsidRPr="63569C58">
              <w:rPr>
                <w:sz w:val="24"/>
                <w:szCs w:val="24"/>
              </w:rPr>
              <w:t>elfParent</w:t>
            </w:r>
            <w:r w:rsidRPr="63569C58">
              <w:rPr>
                <w:sz w:val="24"/>
                <w:szCs w:val="24"/>
              </w:rPr>
              <w:t>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17D6D905" w:rsidRPr="63569C58">
              <w:rPr>
                <w:sz w:val="24"/>
                <w:szCs w:val="24"/>
              </w:rPr>
              <w:t>Hash</w:t>
            </w:r>
            <w:r w:rsidR="7DCD47F7" w:rsidRPr="63569C58">
              <w:rPr>
                <w:sz w:val="24"/>
                <w:szCs w:val="24"/>
              </w:rPr>
              <w:t xml:space="preserve"> </w:t>
            </w:r>
          </w:p>
          <w:p w14:paraId="50A730EE" w14:textId="310453A2" w:rsidR="4D62759D" w:rsidRDefault="4D62759D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Class version</w:t>
            </w:r>
          </w:p>
        </w:tc>
        <w:tc>
          <w:tcPr>
            <w:tcW w:w="1665" w:type="dxa"/>
          </w:tcPr>
          <w:p w14:paraId="500CA07D" w14:textId="5D0F1078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75E3DDED" w14:textId="3AE0F267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1</w:t>
            </w:r>
          </w:p>
        </w:tc>
      </w:tr>
      <w:tr w:rsidR="4BB6BBD5" w14:paraId="0F449378" w14:textId="77777777" w:rsidTr="02406C80">
        <w:tc>
          <w:tcPr>
            <w:tcW w:w="2760" w:type="dxa"/>
          </w:tcPr>
          <w:p w14:paraId="5D9E5D43" w14:textId="29C6CC9F" w:rsidR="1B2A9AC1" w:rsidRDefault="0CF709A8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SelfParent's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442B5527" w:rsidRPr="63569C58">
              <w:rPr>
                <w:sz w:val="24"/>
                <w:szCs w:val="24"/>
              </w:rPr>
              <w:t>Hash</w:t>
            </w:r>
          </w:p>
          <w:p w14:paraId="28250A83" w14:textId="1E0B81C2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Digest </w:t>
            </w:r>
            <w:r w:rsidR="19EFE48C" w:rsidRPr="4BB6BBD5">
              <w:rPr>
                <w:sz w:val="24"/>
                <w:szCs w:val="24"/>
              </w:rPr>
              <w:t>Type</w:t>
            </w:r>
          </w:p>
        </w:tc>
        <w:tc>
          <w:tcPr>
            <w:tcW w:w="1665" w:type="dxa"/>
          </w:tcPr>
          <w:p w14:paraId="74B763BB" w14:textId="2A0AF40E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23DDC388" w14:textId="22F8FDED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Value: 0x58ff811b </w:t>
            </w:r>
          </w:p>
          <w:p w14:paraId="44A01FA7" w14:textId="37EBDE76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denotes SHA-384</w:t>
            </w:r>
          </w:p>
        </w:tc>
      </w:tr>
      <w:tr w:rsidR="4BB6BBD5" w14:paraId="545CEC89" w14:textId="77777777" w:rsidTr="02406C80">
        <w:tc>
          <w:tcPr>
            <w:tcW w:w="2760" w:type="dxa"/>
          </w:tcPr>
          <w:p w14:paraId="420447E4" w14:textId="4828B2BE" w:rsidR="44BD1FCF" w:rsidRDefault="29C29B6C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SelfParent's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7D01D4D1" w:rsidRPr="63569C58">
              <w:rPr>
                <w:sz w:val="24"/>
                <w:szCs w:val="24"/>
              </w:rPr>
              <w:t>Hash</w:t>
            </w:r>
          </w:p>
          <w:p w14:paraId="41E8B11E" w14:textId="3D9D60E8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length</w:t>
            </w:r>
          </w:p>
        </w:tc>
        <w:tc>
          <w:tcPr>
            <w:tcW w:w="1665" w:type="dxa"/>
          </w:tcPr>
          <w:p w14:paraId="787EFEF5" w14:textId="4BCC3955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7B141AB4" w14:textId="7463C6E3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48</w:t>
            </w:r>
            <w:r w:rsidR="00A24B86">
              <w:rPr>
                <w:sz w:val="24"/>
                <w:szCs w:val="24"/>
              </w:rPr>
              <w:t xml:space="preserve"> for SHA-384</w:t>
            </w:r>
          </w:p>
        </w:tc>
      </w:tr>
      <w:tr w:rsidR="4BB6BBD5" w14:paraId="1F40099A" w14:textId="77777777" w:rsidTr="02406C80">
        <w:tc>
          <w:tcPr>
            <w:tcW w:w="2760" w:type="dxa"/>
          </w:tcPr>
          <w:p w14:paraId="3F7CF1F5" w14:textId="0F82C0B1" w:rsidR="7F1C7039" w:rsidRDefault="6AFD94D1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SelfParent's</w:t>
            </w:r>
            <w:proofErr w:type="spellEnd"/>
          </w:p>
          <w:p w14:paraId="6A97B665" w14:textId="413B3200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Hash bytes</w:t>
            </w:r>
          </w:p>
        </w:tc>
        <w:tc>
          <w:tcPr>
            <w:tcW w:w="1665" w:type="dxa"/>
          </w:tcPr>
          <w:p w14:paraId="25FC70E4" w14:textId="5DCFF311" w:rsidR="4BB6BBD5" w:rsidRDefault="4BB6BBD5" w:rsidP="4BB6BBD5">
            <w:pPr>
              <w:rPr>
                <w:sz w:val="24"/>
                <w:szCs w:val="24"/>
              </w:rPr>
            </w:pPr>
            <w:proofErr w:type="gramStart"/>
            <w:r w:rsidRPr="4BB6BBD5">
              <w:rPr>
                <w:sz w:val="24"/>
                <w:szCs w:val="24"/>
              </w:rPr>
              <w:t>byte[</w:t>
            </w:r>
            <w:proofErr w:type="gramEnd"/>
            <w:r w:rsidRPr="4BB6BBD5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03FF2B18" w14:textId="69353955" w:rsidR="22718843" w:rsidRDefault="3B0444F4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SelfParent's</w:t>
            </w:r>
            <w:proofErr w:type="spellEnd"/>
            <w:r w:rsidR="22718843" w:rsidRPr="4BB6BBD5">
              <w:rPr>
                <w:sz w:val="24"/>
                <w:szCs w:val="24"/>
              </w:rPr>
              <w:t xml:space="preserve"> </w:t>
            </w:r>
            <w:r w:rsidR="4BB6BBD5" w:rsidRPr="4BB6BBD5">
              <w:rPr>
                <w:sz w:val="24"/>
                <w:szCs w:val="24"/>
              </w:rPr>
              <w:t>Hash bytes</w:t>
            </w:r>
          </w:p>
        </w:tc>
      </w:tr>
      <w:tr w:rsidR="4BB6BBD5" w14:paraId="60212B62" w14:textId="77777777" w:rsidTr="02406C80">
        <w:tc>
          <w:tcPr>
            <w:tcW w:w="2760" w:type="dxa"/>
          </w:tcPr>
          <w:p w14:paraId="43D60919" w14:textId="706888B4" w:rsidR="022D4754" w:rsidRDefault="1A055E7E" w:rsidP="63569C58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OtherParent's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4D04522A" w:rsidRPr="63569C58">
              <w:rPr>
                <w:sz w:val="24"/>
                <w:szCs w:val="24"/>
              </w:rPr>
              <w:t xml:space="preserve">Hash </w:t>
            </w:r>
          </w:p>
          <w:p w14:paraId="5AD8803E" w14:textId="49CA1950" w:rsidR="022D4754" w:rsidRDefault="33CA08C4" w:rsidP="4BB6BBD5">
            <w:pPr>
              <w:rPr>
                <w:sz w:val="24"/>
                <w:szCs w:val="24"/>
              </w:rPr>
            </w:pPr>
            <w:r w:rsidRPr="02406C80">
              <w:rPr>
                <w:sz w:val="24"/>
                <w:szCs w:val="24"/>
              </w:rPr>
              <w:t>Class version</w:t>
            </w:r>
          </w:p>
        </w:tc>
        <w:tc>
          <w:tcPr>
            <w:tcW w:w="1665" w:type="dxa"/>
          </w:tcPr>
          <w:p w14:paraId="3AAE91F0" w14:textId="0DE3E8FA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5C6545E0" w14:textId="17D1EC45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1</w:t>
            </w:r>
          </w:p>
        </w:tc>
      </w:tr>
      <w:tr w:rsidR="4BB6BBD5" w14:paraId="556E3E94" w14:textId="77777777" w:rsidTr="02406C80">
        <w:tc>
          <w:tcPr>
            <w:tcW w:w="2760" w:type="dxa"/>
          </w:tcPr>
          <w:p w14:paraId="0B3E4C9D" w14:textId="7794A89E" w:rsidR="49C33510" w:rsidRDefault="2A33E529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lastRenderedPageBreak/>
              <w:t>OtherParent's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0FCC36A2" w:rsidRPr="63569C58">
              <w:rPr>
                <w:sz w:val="24"/>
                <w:szCs w:val="24"/>
              </w:rPr>
              <w:t>Hash</w:t>
            </w:r>
          </w:p>
          <w:p w14:paraId="1C469BA5" w14:textId="1E0B81C2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Digest Type</w:t>
            </w:r>
          </w:p>
        </w:tc>
        <w:tc>
          <w:tcPr>
            <w:tcW w:w="1665" w:type="dxa"/>
          </w:tcPr>
          <w:p w14:paraId="3957DA83" w14:textId="32EE8674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78DF55B0" w14:textId="2B5931A2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Value: 0x58ff811b </w:t>
            </w:r>
          </w:p>
          <w:p w14:paraId="0BE3AFC3" w14:textId="37EBDE76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denotes SHA-384</w:t>
            </w:r>
          </w:p>
        </w:tc>
      </w:tr>
      <w:tr w:rsidR="4BB6BBD5" w14:paraId="067F34A5" w14:textId="77777777" w:rsidTr="02406C80">
        <w:tc>
          <w:tcPr>
            <w:tcW w:w="2760" w:type="dxa"/>
          </w:tcPr>
          <w:p w14:paraId="67D3A516" w14:textId="4F977445" w:rsidR="6846D84A" w:rsidRDefault="6846D84A" w:rsidP="63569C58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OtherParent's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66CA81C9" w:rsidRPr="63569C58">
              <w:rPr>
                <w:sz w:val="24"/>
                <w:szCs w:val="24"/>
              </w:rPr>
              <w:t>Hash</w:t>
            </w:r>
          </w:p>
          <w:p w14:paraId="543DEC1E" w14:textId="3D9D60E8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length</w:t>
            </w:r>
          </w:p>
        </w:tc>
        <w:tc>
          <w:tcPr>
            <w:tcW w:w="1665" w:type="dxa"/>
          </w:tcPr>
          <w:p w14:paraId="65E3FD8F" w14:textId="7E81BDC1" w:rsidR="4BB6BBD5" w:rsidRDefault="0051683E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601911C6" w14:textId="3CC3049E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48</w:t>
            </w:r>
            <w:r w:rsidR="00A24B86">
              <w:rPr>
                <w:sz w:val="24"/>
                <w:szCs w:val="24"/>
              </w:rPr>
              <w:t xml:space="preserve"> for SHA-384</w:t>
            </w:r>
          </w:p>
        </w:tc>
      </w:tr>
      <w:tr w:rsidR="4BB6BBD5" w14:paraId="778F1438" w14:textId="77777777" w:rsidTr="02406C80">
        <w:tc>
          <w:tcPr>
            <w:tcW w:w="2760" w:type="dxa"/>
          </w:tcPr>
          <w:p w14:paraId="06E9B7DA" w14:textId="0355C86A" w:rsidR="4831E70F" w:rsidRDefault="4831E70F" w:rsidP="63569C58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OtherParent's</w:t>
            </w:r>
            <w:proofErr w:type="spellEnd"/>
            <w:r w:rsidRPr="63569C58">
              <w:rPr>
                <w:sz w:val="24"/>
                <w:szCs w:val="24"/>
              </w:rPr>
              <w:t xml:space="preserve"> </w:t>
            </w:r>
            <w:r w:rsidR="4BB6BBD5" w:rsidRPr="4BB6BBD5">
              <w:rPr>
                <w:sz w:val="24"/>
                <w:szCs w:val="24"/>
              </w:rPr>
              <w:t>Hash</w:t>
            </w:r>
          </w:p>
          <w:p w14:paraId="59766685" w14:textId="52AE36A4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bytes</w:t>
            </w:r>
          </w:p>
        </w:tc>
        <w:tc>
          <w:tcPr>
            <w:tcW w:w="1665" w:type="dxa"/>
          </w:tcPr>
          <w:p w14:paraId="7135FBA7" w14:textId="325A949C" w:rsidR="4BB6BBD5" w:rsidRDefault="4BB6BBD5" w:rsidP="4BB6BBD5">
            <w:pPr>
              <w:rPr>
                <w:sz w:val="24"/>
                <w:szCs w:val="24"/>
              </w:rPr>
            </w:pPr>
            <w:proofErr w:type="gramStart"/>
            <w:r w:rsidRPr="4BB6BBD5">
              <w:rPr>
                <w:sz w:val="24"/>
                <w:szCs w:val="24"/>
              </w:rPr>
              <w:t>byte[</w:t>
            </w:r>
            <w:proofErr w:type="gramEnd"/>
            <w:r w:rsidRPr="4BB6BBD5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6DCDEA6E" w14:textId="368450E2" w:rsidR="6ABFD812" w:rsidRDefault="114273DD" w:rsidP="4BB6BBD5">
            <w:pPr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OtherParent's</w:t>
            </w:r>
            <w:proofErr w:type="spellEnd"/>
            <w:r w:rsidR="6ABFD812" w:rsidRPr="4BB6BBD5">
              <w:rPr>
                <w:sz w:val="24"/>
                <w:szCs w:val="24"/>
              </w:rPr>
              <w:t xml:space="preserve"> </w:t>
            </w:r>
            <w:r w:rsidR="4BB6BBD5" w:rsidRPr="4BB6BBD5">
              <w:rPr>
                <w:sz w:val="24"/>
                <w:szCs w:val="24"/>
              </w:rPr>
              <w:t>Hash bytes</w:t>
            </w:r>
          </w:p>
        </w:tc>
      </w:tr>
      <w:tr w:rsidR="4BB6BBD5" w14:paraId="76A29815" w14:textId="77777777" w:rsidTr="02406C80">
        <w:tc>
          <w:tcPr>
            <w:tcW w:w="2760" w:type="dxa"/>
          </w:tcPr>
          <w:p w14:paraId="14D756F8" w14:textId="6CD9B4C0" w:rsidR="1ABFDB1F" w:rsidRDefault="1B4AD207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T</w:t>
            </w:r>
            <w:r w:rsidR="2F5BE5E8" w:rsidRPr="63569C58">
              <w:rPr>
                <w:sz w:val="24"/>
                <w:szCs w:val="24"/>
              </w:rPr>
              <w:t>ime</w:t>
            </w:r>
            <w:r w:rsidRPr="63569C58">
              <w:rPr>
                <w:sz w:val="24"/>
                <w:szCs w:val="24"/>
              </w:rPr>
              <w:t xml:space="preserve"> </w:t>
            </w:r>
            <w:r w:rsidR="2F5BE5E8" w:rsidRPr="63569C58">
              <w:rPr>
                <w:sz w:val="24"/>
                <w:szCs w:val="24"/>
              </w:rPr>
              <w:t>Created</w:t>
            </w:r>
          </w:p>
        </w:tc>
        <w:tc>
          <w:tcPr>
            <w:tcW w:w="1665" w:type="dxa"/>
          </w:tcPr>
          <w:p w14:paraId="6C5CECFE" w14:textId="7A99F7D0" w:rsidR="1ABFDB1F" w:rsidRDefault="7FF91F17" w:rsidP="4BB6BBD5">
            <w:pPr>
              <w:rPr>
                <w:sz w:val="24"/>
                <w:szCs w:val="24"/>
              </w:rPr>
            </w:pPr>
            <w:proofErr w:type="gramStart"/>
            <w:r w:rsidRPr="63569C58">
              <w:rPr>
                <w:sz w:val="24"/>
                <w:szCs w:val="24"/>
              </w:rPr>
              <w:t>byte[</w:t>
            </w:r>
            <w:proofErr w:type="gramEnd"/>
            <w:r w:rsidRPr="63569C58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2961F38E" w14:textId="4147F8A8" w:rsidR="2FB252A9" w:rsidRDefault="281D6087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300F99FC" w:rsidRPr="63569C58">
              <w:rPr>
                <w:sz w:val="24"/>
                <w:szCs w:val="24"/>
              </w:rPr>
              <w:t>reation</w:t>
            </w:r>
            <w:r w:rsidR="2FB252A9" w:rsidRPr="4BB6BBD5">
              <w:rPr>
                <w:sz w:val="24"/>
                <w:szCs w:val="24"/>
              </w:rPr>
              <w:t xml:space="preserve"> time of this event</w:t>
            </w:r>
          </w:p>
          <w:p w14:paraId="0587F872" w14:textId="223B58A5" w:rsidR="2FB252A9" w:rsidRDefault="482580E8" w:rsidP="4BB6BBD5">
            <w:pPr>
              <w:rPr>
                <w:sz w:val="24"/>
                <w:szCs w:val="24"/>
              </w:rPr>
            </w:pPr>
            <w:r w:rsidRPr="02406C80">
              <w:rPr>
                <w:sz w:val="24"/>
                <w:szCs w:val="24"/>
              </w:rPr>
              <w:t>See `Instant` table for details</w:t>
            </w:r>
          </w:p>
        </w:tc>
      </w:tr>
      <w:tr w:rsidR="4BB6BBD5" w14:paraId="5378515C" w14:textId="77777777" w:rsidTr="02406C80">
        <w:tc>
          <w:tcPr>
            <w:tcW w:w="2760" w:type="dxa"/>
          </w:tcPr>
          <w:p w14:paraId="3181E447" w14:textId="78735528" w:rsidR="26A68BAC" w:rsidRDefault="698A09A5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T</w:t>
            </w:r>
            <w:r w:rsidR="0DE818EA" w:rsidRPr="63569C58">
              <w:rPr>
                <w:sz w:val="24"/>
                <w:szCs w:val="24"/>
              </w:rPr>
              <w:t>ransactions</w:t>
            </w:r>
          </w:p>
        </w:tc>
        <w:tc>
          <w:tcPr>
            <w:tcW w:w="1665" w:type="dxa"/>
          </w:tcPr>
          <w:p w14:paraId="78465D65" w14:textId="71EEE103" w:rsidR="26A68BAC" w:rsidRDefault="26A68BAC" w:rsidP="4BB6BBD5">
            <w:pPr>
              <w:rPr>
                <w:sz w:val="24"/>
                <w:szCs w:val="24"/>
              </w:rPr>
            </w:pPr>
            <w:proofErr w:type="gramStart"/>
            <w:r w:rsidRPr="4BB6BBD5">
              <w:rPr>
                <w:sz w:val="24"/>
                <w:szCs w:val="24"/>
              </w:rPr>
              <w:t>byte[</w:t>
            </w:r>
            <w:proofErr w:type="gramEnd"/>
            <w:r w:rsidRPr="4BB6BBD5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409BAECD" w14:textId="114D3B3C" w:rsidR="69B60188" w:rsidRDefault="69B60188" w:rsidP="19133E09">
            <w:pPr>
              <w:rPr>
                <w:sz w:val="24"/>
                <w:szCs w:val="24"/>
              </w:rPr>
            </w:pPr>
            <w:r w:rsidRPr="19133E09">
              <w:rPr>
                <w:sz w:val="24"/>
                <w:szCs w:val="24"/>
              </w:rPr>
              <w:t xml:space="preserve">A serialized array of </w:t>
            </w:r>
            <w:r w:rsidR="12EA907C" w:rsidRPr="19133E09">
              <w:rPr>
                <w:sz w:val="24"/>
                <w:szCs w:val="24"/>
              </w:rPr>
              <w:t>Transactions</w:t>
            </w:r>
            <w:r w:rsidR="0864BE11" w:rsidRPr="19133E09">
              <w:rPr>
                <w:sz w:val="24"/>
                <w:szCs w:val="24"/>
              </w:rPr>
              <w:t>,</w:t>
            </w:r>
          </w:p>
          <w:p w14:paraId="2530E4E1" w14:textId="3C00E92E" w:rsidR="0864BE11" w:rsidRDefault="0864BE11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Details is shown in the following table</w:t>
            </w:r>
          </w:p>
        </w:tc>
      </w:tr>
    </w:tbl>
    <w:p w14:paraId="3299469C" w14:textId="43ABE598" w:rsidR="6F94860C" w:rsidRDefault="6F94860C" w:rsidP="6F94860C">
      <w:pPr>
        <w:rPr>
          <w:sz w:val="24"/>
          <w:szCs w:val="24"/>
        </w:rPr>
      </w:pPr>
    </w:p>
    <w:p w14:paraId="2F7D18C9" w14:textId="476613B9" w:rsidR="69B60188" w:rsidRDefault="69B60188" w:rsidP="4BB6BBD5">
      <w:pPr>
        <w:rPr>
          <w:sz w:val="24"/>
          <w:szCs w:val="24"/>
        </w:rPr>
      </w:pPr>
      <w:r w:rsidRPr="19133E09">
        <w:rPr>
          <w:sz w:val="24"/>
          <w:szCs w:val="24"/>
        </w:rPr>
        <w:t>Transactions: serialized form of an array of transactions</w:t>
      </w:r>
    </w:p>
    <w:tbl>
      <w:tblPr>
        <w:tblStyle w:val="TableGrid"/>
        <w:tblW w:w="9245" w:type="dxa"/>
        <w:tblLook w:val="06A0" w:firstRow="1" w:lastRow="0" w:firstColumn="1" w:lastColumn="0" w:noHBand="1" w:noVBand="1"/>
      </w:tblPr>
      <w:tblGrid>
        <w:gridCol w:w="1530"/>
        <w:gridCol w:w="1935"/>
        <w:gridCol w:w="1815"/>
        <w:gridCol w:w="3965"/>
      </w:tblGrid>
      <w:tr w:rsidR="4BB6BBD5" w14:paraId="1B085F7E" w14:textId="77777777" w:rsidTr="00900749">
        <w:tc>
          <w:tcPr>
            <w:tcW w:w="1530" w:type="dxa"/>
          </w:tcPr>
          <w:p w14:paraId="73336C10" w14:textId="1BAA0AC1" w:rsidR="19133E09" w:rsidRDefault="19133E09" w:rsidP="19133E0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35" w:type="dxa"/>
          </w:tcPr>
          <w:p w14:paraId="11C44245" w14:textId="0B88681C" w:rsidR="4BB6BBD5" w:rsidRDefault="003F7012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14:paraId="631FF948" w14:textId="4AF24474" w:rsidR="4BB6BBD5" w:rsidRDefault="4BB6BBD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3F7012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3965" w:type="dxa"/>
          </w:tcPr>
          <w:p w14:paraId="10625797" w14:textId="633897E5" w:rsidR="4BB6BBD5" w:rsidRDefault="003F7012" w:rsidP="19133E0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BB6BBD5" w14:paraId="0FD2B2C9" w14:textId="77777777" w:rsidTr="00900749">
        <w:tc>
          <w:tcPr>
            <w:tcW w:w="1530" w:type="dxa"/>
          </w:tcPr>
          <w:p w14:paraId="25EA753F" w14:textId="74D4FEBF" w:rsidR="19133E09" w:rsidRDefault="19133E09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35" w:type="dxa"/>
          </w:tcPr>
          <w:p w14:paraId="21415FB5" w14:textId="5941F52D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Size of the </w:t>
            </w:r>
            <w:r w:rsidR="206D2E81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ransaction </w:t>
            </w:r>
            <w:r w:rsidR="7F6AA081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rray</w:t>
            </w:r>
          </w:p>
        </w:tc>
        <w:tc>
          <w:tcPr>
            <w:tcW w:w="1815" w:type="dxa"/>
          </w:tcPr>
          <w:p w14:paraId="20E17A13" w14:textId="0D8E63A3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6F8EF9A2" w14:textId="35C602EF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Number of transactions in this array.</w:t>
            </w:r>
          </w:p>
          <w:p w14:paraId="5F6A02C7" w14:textId="0B0C796F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-1 denotes </w:t>
            </w:r>
            <w:r w:rsidR="67006628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null.</w:t>
            </w:r>
          </w:p>
          <w:p w14:paraId="0B8C6692" w14:textId="20C783C7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0 denotes empty </w:t>
            </w:r>
            <w:r w:rsidR="3A019855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array.</w:t>
            </w:r>
          </w:p>
          <w:p w14:paraId="46E1C85A" w14:textId="417895CB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Stop deserialization when size is –1 or 0.</w:t>
            </w:r>
          </w:p>
        </w:tc>
      </w:tr>
      <w:tr w:rsidR="4BB6BBD5" w14:paraId="04D86576" w14:textId="77777777" w:rsidTr="00900749">
        <w:tc>
          <w:tcPr>
            <w:tcW w:w="1530" w:type="dxa"/>
          </w:tcPr>
          <w:p w14:paraId="323F09F7" w14:textId="30384D22" w:rsidR="19133E09" w:rsidRDefault="19133E09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35" w:type="dxa"/>
          </w:tcPr>
          <w:p w14:paraId="2CCB92A4" w14:textId="0B16FA3A" w:rsidR="63767734" w:rsidRDefault="73F39A6A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ll</w:t>
            </w:r>
            <w:r w:rsidR="1D60C96D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Same</w:t>
            </w:r>
            <w:r w:rsidR="08D3258B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39379485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1815" w:type="dxa"/>
          </w:tcPr>
          <w:p w14:paraId="223C4D8E" w14:textId="4BC0E2A2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51683E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3965" w:type="dxa"/>
          </w:tcPr>
          <w:p w14:paraId="74F244B5" w14:textId="4A95B214" w:rsidR="63767734" w:rsidRDefault="7A67D9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Value: true</w:t>
            </w:r>
          </w:p>
        </w:tc>
      </w:tr>
      <w:tr w:rsidR="4BB6BBD5" w14:paraId="2E99CA75" w14:textId="77777777" w:rsidTr="00900749">
        <w:tc>
          <w:tcPr>
            <w:tcW w:w="1530" w:type="dxa"/>
            <w:vMerge w:val="restart"/>
          </w:tcPr>
          <w:p w14:paraId="026CA0C5" w14:textId="4920C1D1" w:rsidR="2B5940AC" w:rsidRDefault="2B5940AC" w:rsidP="19133E0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4E701FCA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0772682B" w14:textId="23C90905" w:rsidR="4E701FCA" w:rsidRDefault="4E701FCA" w:rsidP="19133E0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Transaction</w:t>
            </w:r>
          </w:p>
        </w:tc>
        <w:tc>
          <w:tcPr>
            <w:tcW w:w="1935" w:type="dxa"/>
          </w:tcPr>
          <w:p w14:paraId="61578F92" w14:textId="5685871C" w:rsidR="25124CA1" w:rsidRDefault="73D753A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isNull</w:t>
            </w:r>
            <w:proofErr w:type="spellEnd"/>
          </w:p>
        </w:tc>
        <w:tc>
          <w:tcPr>
            <w:tcW w:w="1815" w:type="dxa"/>
          </w:tcPr>
          <w:p w14:paraId="08A7FDBB" w14:textId="7E4CB025" w:rsidR="25124CA1" w:rsidRDefault="73D753A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51683E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3965" w:type="dxa"/>
          </w:tcPr>
          <w:p w14:paraId="392F15AE" w14:textId="63D75CCF" w:rsidR="25124CA1" w:rsidRDefault="73D753A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Whether this transaction is null</w:t>
            </w:r>
          </w:p>
        </w:tc>
      </w:tr>
      <w:tr w:rsidR="4BB6BBD5" w14:paraId="775DEB62" w14:textId="77777777" w:rsidTr="00900749">
        <w:tc>
          <w:tcPr>
            <w:tcW w:w="1530" w:type="dxa"/>
            <w:vMerge/>
          </w:tcPr>
          <w:p w14:paraId="474F0A17" w14:textId="77777777" w:rsidR="0089632F" w:rsidRDefault="0089632F"/>
        </w:tc>
        <w:tc>
          <w:tcPr>
            <w:tcW w:w="1935" w:type="dxa"/>
          </w:tcPr>
          <w:p w14:paraId="7E5100BC" w14:textId="2B86C950" w:rsidR="25124CA1" w:rsidRDefault="73D753A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Transaction </w:t>
            </w:r>
            <w:r w:rsidR="683C3DE5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lass </w:t>
            </w:r>
            <w:r w:rsidR="77BA9F27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ersion</w:t>
            </w:r>
          </w:p>
        </w:tc>
        <w:tc>
          <w:tcPr>
            <w:tcW w:w="1815" w:type="dxa"/>
          </w:tcPr>
          <w:p w14:paraId="189530DA" w14:textId="19300B08" w:rsidR="25124CA1" w:rsidRDefault="45AACC72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05A3F629" w14:textId="70D29D32" w:rsidR="5E92A2F0" w:rsidRDefault="6DE3E330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Value: 1</w:t>
            </w:r>
          </w:p>
        </w:tc>
      </w:tr>
      <w:tr w:rsidR="4BB6BBD5" w14:paraId="503BF9CD" w14:textId="77777777" w:rsidTr="00900749">
        <w:tc>
          <w:tcPr>
            <w:tcW w:w="1530" w:type="dxa"/>
            <w:vMerge/>
          </w:tcPr>
          <w:p w14:paraId="2A94F5F0" w14:textId="77777777" w:rsidR="0089632F" w:rsidRDefault="0089632F"/>
        </w:tc>
        <w:tc>
          <w:tcPr>
            <w:tcW w:w="1935" w:type="dxa"/>
          </w:tcPr>
          <w:p w14:paraId="4F48FAB0" w14:textId="4C5459C0" w:rsidR="0749AF08" w:rsidRDefault="55650C3A" w:rsidP="19133E09">
            <w:pPr>
              <w:spacing w:line="259" w:lineRule="auto"/>
            </w:pPr>
            <w:r w:rsidRPr="009007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Length of Contents</w:t>
            </w:r>
          </w:p>
        </w:tc>
        <w:tc>
          <w:tcPr>
            <w:tcW w:w="1815" w:type="dxa"/>
          </w:tcPr>
          <w:p w14:paraId="385AD399" w14:textId="72F5B457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1C67DFA0" w14:textId="3BC2C8BA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Length of contents in this transaction</w:t>
            </w:r>
          </w:p>
        </w:tc>
      </w:tr>
      <w:tr w:rsidR="4BB6BBD5" w14:paraId="6B0F5760" w14:textId="77777777" w:rsidTr="00900749">
        <w:tc>
          <w:tcPr>
            <w:tcW w:w="1530" w:type="dxa"/>
            <w:vMerge/>
          </w:tcPr>
          <w:p w14:paraId="4392927D" w14:textId="77777777" w:rsidR="0089632F" w:rsidRDefault="0089632F"/>
        </w:tc>
        <w:tc>
          <w:tcPr>
            <w:tcW w:w="1935" w:type="dxa"/>
          </w:tcPr>
          <w:p w14:paraId="427DB901" w14:textId="4B43F95C" w:rsidR="0749AF08" w:rsidRDefault="23CFD0B7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  <w:r w:rsidR="1E7660C7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hecksum</w:t>
            </w:r>
          </w:p>
        </w:tc>
        <w:tc>
          <w:tcPr>
            <w:tcW w:w="1815" w:type="dxa"/>
          </w:tcPr>
          <w:p w14:paraId="08F3A45E" w14:textId="44164358" w:rsidR="0749AF08" w:rsidRDefault="2B35776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3D466B4B" w14:textId="1E394D6C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277 – </w:t>
            </w:r>
            <w:proofErr w:type="spellStart"/>
            <w:proofErr w:type="gramStart"/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contents.length</w:t>
            </w:r>
            <w:proofErr w:type="spellEnd"/>
            <w:proofErr w:type="gramEnd"/>
          </w:p>
        </w:tc>
      </w:tr>
      <w:tr w:rsidR="4BB6BBD5" w14:paraId="33BB8993" w14:textId="77777777" w:rsidTr="00900749">
        <w:tc>
          <w:tcPr>
            <w:tcW w:w="1530" w:type="dxa"/>
            <w:vMerge/>
          </w:tcPr>
          <w:p w14:paraId="47FB7F40" w14:textId="77777777" w:rsidR="0089632F" w:rsidRDefault="0089632F"/>
        </w:tc>
        <w:tc>
          <w:tcPr>
            <w:tcW w:w="1935" w:type="dxa"/>
          </w:tcPr>
          <w:p w14:paraId="0B3F67FF" w14:textId="2197480C" w:rsidR="0749AF08" w:rsidRDefault="493AC7F5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</w:t>
            </w:r>
            <w:r w:rsidR="1E7660C7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ystem</w:t>
            </w:r>
          </w:p>
        </w:tc>
        <w:tc>
          <w:tcPr>
            <w:tcW w:w="1815" w:type="dxa"/>
          </w:tcPr>
          <w:p w14:paraId="695E586C" w14:textId="5D04A294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51683E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3965" w:type="dxa"/>
          </w:tcPr>
          <w:p w14:paraId="447E7C67" w14:textId="6AB0CA56" w:rsidR="0749AF08" w:rsidRDefault="53C519E4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whether this transaction was originated by the application or the platform</w:t>
            </w:r>
          </w:p>
        </w:tc>
      </w:tr>
      <w:tr w:rsidR="19133E09" w14:paraId="0620DBA8" w14:textId="77777777" w:rsidTr="00900749">
        <w:tc>
          <w:tcPr>
            <w:tcW w:w="1530" w:type="dxa"/>
            <w:vMerge/>
          </w:tcPr>
          <w:p w14:paraId="412CEC9D" w14:textId="77777777" w:rsidR="0089632F" w:rsidRDefault="0089632F"/>
        </w:tc>
        <w:tc>
          <w:tcPr>
            <w:tcW w:w="1935" w:type="dxa"/>
          </w:tcPr>
          <w:p w14:paraId="61896455" w14:textId="4D07A8F9" w:rsidR="623B3DEE" w:rsidRDefault="42CFBDDB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  <w:r w:rsidR="002BD8AE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ontents</w:t>
            </w:r>
          </w:p>
        </w:tc>
        <w:tc>
          <w:tcPr>
            <w:tcW w:w="1815" w:type="dxa"/>
          </w:tcPr>
          <w:p w14:paraId="01255092" w14:textId="14CC5EFE" w:rsidR="32B21AD3" w:rsidRDefault="32B21AD3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  <w:r w:rsidR="623B3DEE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yte[</w:t>
            </w:r>
            <w:proofErr w:type="gramEnd"/>
            <w:r w:rsidR="623B3DEE"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5CB3C685" w14:textId="765E36CB" w:rsidR="623B3DEE" w:rsidRDefault="623B3DEE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contents bytes</w:t>
            </w:r>
          </w:p>
        </w:tc>
      </w:tr>
      <w:tr w:rsidR="19133E09" w14:paraId="7F164719" w14:textId="77777777" w:rsidTr="00900749">
        <w:tc>
          <w:tcPr>
            <w:tcW w:w="1530" w:type="dxa"/>
            <w:vMerge/>
          </w:tcPr>
          <w:p w14:paraId="1D0EDF9F" w14:textId="77777777" w:rsidR="0089632F" w:rsidRDefault="0089632F"/>
        </w:tc>
        <w:tc>
          <w:tcPr>
            <w:tcW w:w="1935" w:type="dxa"/>
          </w:tcPr>
          <w:p w14:paraId="6401B3EC" w14:textId="1AFFA4C2" w:rsidR="4D20374E" w:rsidRDefault="066CE044" w:rsidP="19133E09">
            <w:pPr>
              <w:spacing w:line="259" w:lineRule="auto"/>
            </w:pPr>
            <w:r w:rsidRPr="009007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Size of Signatures List</w:t>
            </w:r>
          </w:p>
        </w:tc>
        <w:tc>
          <w:tcPr>
            <w:tcW w:w="1815" w:type="dxa"/>
          </w:tcPr>
          <w:p w14:paraId="50288F22" w14:textId="3489841F" w:rsidR="4D20374E" w:rsidRDefault="4D20374E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1D272668" w14:textId="79622C70" w:rsidR="4D20374E" w:rsidRDefault="4D20374E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Value: 0</w:t>
            </w:r>
          </w:p>
          <w:p w14:paraId="5C6A9CED" w14:textId="03526486" w:rsidR="4D20374E" w:rsidRDefault="4D20374E" w:rsidP="19133E09">
            <w:pPr>
              <w:spacing w:line="259" w:lineRule="auto"/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signatures are not serialized, so the size is 0 </w:t>
            </w:r>
          </w:p>
        </w:tc>
      </w:tr>
      <w:tr w:rsidR="19133E09" w14:paraId="5FD41A59" w14:textId="77777777" w:rsidTr="00900749">
        <w:tc>
          <w:tcPr>
            <w:tcW w:w="1530" w:type="dxa"/>
            <w:vMerge/>
          </w:tcPr>
          <w:p w14:paraId="76F12A05" w14:textId="77777777" w:rsidR="0089632F" w:rsidRDefault="0089632F"/>
        </w:tc>
        <w:tc>
          <w:tcPr>
            <w:tcW w:w="1935" w:type="dxa"/>
          </w:tcPr>
          <w:p w14:paraId="178FFD53" w14:textId="7E0FBB5E" w:rsidR="4D20374E" w:rsidRDefault="088C7DFF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  <w:r w:rsidR="49196E94" w:rsidRPr="63569C5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heckSum</w:t>
            </w:r>
            <w:proofErr w:type="spellEnd"/>
          </w:p>
        </w:tc>
        <w:tc>
          <w:tcPr>
            <w:tcW w:w="1815" w:type="dxa"/>
          </w:tcPr>
          <w:p w14:paraId="5C1ED51E" w14:textId="4851450B" w:rsidR="4D20374E" w:rsidRDefault="4D20374E" w:rsidP="19133E09">
            <w:pPr>
              <w:spacing w:line="259" w:lineRule="auto"/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 w:rsidR="000A4156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3965" w:type="dxa"/>
          </w:tcPr>
          <w:p w14:paraId="7C728DD4" w14:textId="03A5DDB0" w:rsidR="4D20374E" w:rsidRDefault="4D20374E" w:rsidP="19133E09">
            <w:pPr>
              <w:spacing w:line="259" w:lineRule="auto"/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Value: 353</w:t>
            </w:r>
          </w:p>
        </w:tc>
      </w:tr>
      <w:tr w:rsidR="19133E09" w14:paraId="2815A4FB" w14:textId="77777777" w:rsidTr="00900749">
        <w:tc>
          <w:tcPr>
            <w:tcW w:w="1530" w:type="dxa"/>
          </w:tcPr>
          <w:p w14:paraId="1B04F2B2" w14:textId="13D0B36B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2EE5875D" w14:textId="3D564F61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Transaction</w:t>
            </w:r>
          </w:p>
          <w:p w14:paraId="35C34A3F" w14:textId="41BB747F" w:rsidR="19133E09" w:rsidRDefault="19133E09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1935" w:type="dxa"/>
          </w:tcPr>
          <w:p w14:paraId="58B03DB8" w14:textId="665B5663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1815" w:type="dxa"/>
          </w:tcPr>
          <w:p w14:paraId="40153503" w14:textId="5B10D79E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3965" w:type="dxa"/>
          </w:tcPr>
          <w:p w14:paraId="719FEB41" w14:textId="71953F4C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</w:tr>
      <w:tr w:rsidR="19133E09" w14:paraId="273ED115" w14:textId="77777777" w:rsidTr="00900749">
        <w:tc>
          <w:tcPr>
            <w:tcW w:w="1530" w:type="dxa"/>
          </w:tcPr>
          <w:p w14:paraId="5D3EB59B" w14:textId="23378311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1935" w:type="dxa"/>
          </w:tcPr>
          <w:p w14:paraId="1FEB4239" w14:textId="7E5FE6DD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1815" w:type="dxa"/>
          </w:tcPr>
          <w:p w14:paraId="55EDC8FC" w14:textId="3A71CB14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3965" w:type="dxa"/>
          </w:tcPr>
          <w:p w14:paraId="0B6E52EB" w14:textId="6D38A505" w:rsidR="57E2989D" w:rsidRDefault="57E2989D" w:rsidP="19133E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133E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...</w:t>
            </w:r>
          </w:p>
        </w:tc>
      </w:tr>
    </w:tbl>
    <w:p w14:paraId="7889855C" w14:textId="182C84BB" w:rsidR="19133E09" w:rsidRDefault="19133E09" w:rsidP="19133E09">
      <w:pPr>
        <w:rPr>
          <w:sz w:val="24"/>
          <w:szCs w:val="24"/>
        </w:rPr>
      </w:pPr>
    </w:p>
    <w:p w14:paraId="4BCC820D" w14:textId="701A6596" w:rsidR="44888ED8" w:rsidRDefault="017298AA" w:rsidP="63569C58">
      <w:pPr>
        <w:rPr>
          <w:sz w:val="24"/>
          <w:szCs w:val="24"/>
        </w:rPr>
      </w:pPr>
      <w:r w:rsidRPr="02406C80">
        <w:rPr>
          <w:sz w:val="24"/>
          <w:szCs w:val="24"/>
        </w:rPr>
        <w:t>Instant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0"/>
        <w:gridCol w:w="1545"/>
        <w:gridCol w:w="6215"/>
      </w:tblGrid>
      <w:tr w:rsidR="63569C58" w14:paraId="4F4D47DC" w14:textId="77777777" w:rsidTr="00900749">
        <w:tc>
          <w:tcPr>
            <w:tcW w:w="1590" w:type="dxa"/>
          </w:tcPr>
          <w:p w14:paraId="203AF1BF" w14:textId="41957631" w:rsidR="63569C58" w:rsidRDefault="63569C58" w:rsidP="63569C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545" w:type="dxa"/>
          </w:tcPr>
          <w:p w14:paraId="788B6728" w14:textId="4E9556A4" w:rsidR="63569C58" w:rsidRDefault="63569C58" w:rsidP="63569C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3569C58">
              <w:rPr>
                <w:b/>
                <w:bCs/>
                <w:sz w:val="24"/>
                <w:szCs w:val="24"/>
              </w:rPr>
              <w:t>Type (Bytes)</w:t>
            </w:r>
          </w:p>
        </w:tc>
        <w:tc>
          <w:tcPr>
            <w:tcW w:w="6215" w:type="dxa"/>
          </w:tcPr>
          <w:p w14:paraId="64B0FB64" w14:textId="24F80A28" w:rsidR="63569C58" w:rsidRDefault="63569C58" w:rsidP="63569C5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3569C5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63569C58" w14:paraId="2F941DCB" w14:textId="77777777" w:rsidTr="00900749">
        <w:tc>
          <w:tcPr>
            <w:tcW w:w="1590" w:type="dxa"/>
          </w:tcPr>
          <w:p w14:paraId="439F1DC6" w14:textId="0E124F2A" w:rsidR="21F04067" w:rsidRDefault="21F04067" w:rsidP="63569C58">
            <w:pPr>
              <w:spacing w:line="259" w:lineRule="auto"/>
              <w:rPr>
                <w:sz w:val="24"/>
                <w:szCs w:val="24"/>
              </w:rPr>
            </w:pPr>
            <w:r w:rsidRPr="00900749">
              <w:rPr>
                <w:sz w:val="24"/>
                <w:szCs w:val="24"/>
              </w:rPr>
              <w:t>E</w:t>
            </w:r>
            <w:r w:rsidR="7739AEFF" w:rsidRPr="00900749">
              <w:rPr>
                <w:sz w:val="24"/>
                <w:szCs w:val="24"/>
              </w:rPr>
              <w:t>poch</w:t>
            </w:r>
            <w:r w:rsidR="43EFE944" w:rsidRPr="00900749">
              <w:rPr>
                <w:sz w:val="24"/>
                <w:szCs w:val="24"/>
              </w:rPr>
              <w:t xml:space="preserve"> </w:t>
            </w:r>
            <w:r w:rsidR="7739AEFF" w:rsidRPr="00900749">
              <w:rPr>
                <w:sz w:val="24"/>
                <w:szCs w:val="24"/>
              </w:rPr>
              <w:t>Second</w:t>
            </w:r>
          </w:p>
        </w:tc>
        <w:tc>
          <w:tcPr>
            <w:tcW w:w="1545" w:type="dxa"/>
          </w:tcPr>
          <w:p w14:paraId="664D8A8D" w14:textId="3C3B0161" w:rsidR="7739AEFF" w:rsidRDefault="7739AEFF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long (8)</w:t>
            </w:r>
          </w:p>
        </w:tc>
        <w:tc>
          <w:tcPr>
            <w:tcW w:w="6215" w:type="dxa"/>
          </w:tcPr>
          <w:p w14:paraId="76A4A629" w14:textId="0617A552" w:rsidR="2D23E3C7" w:rsidRDefault="2D23E3C7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 xml:space="preserve">If </w:t>
            </w:r>
            <w:r w:rsidR="216546A1" w:rsidRPr="63569C58">
              <w:rPr>
                <w:sz w:val="24"/>
                <w:szCs w:val="24"/>
              </w:rPr>
              <w:t xml:space="preserve">this instant is null, </w:t>
            </w:r>
            <w:r w:rsidR="53030C99" w:rsidRPr="63569C58">
              <w:rPr>
                <w:sz w:val="24"/>
                <w:szCs w:val="24"/>
              </w:rPr>
              <w:t>E</w:t>
            </w:r>
            <w:r w:rsidR="216546A1" w:rsidRPr="63569C58">
              <w:rPr>
                <w:sz w:val="24"/>
                <w:szCs w:val="24"/>
              </w:rPr>
              <w:t>poch</w:t>
            </w:r>
            <w:r w:rsidR="46ADA7CA" w:rsidRPr="63569C58">
              <w:rPr>
                <w:sz w:val="24"/>
                <w:szCs w:val="24"/>
              </w:rPr>
              <w:t xml:space="preserve"> </w:t>
            </w:r>
            <w:r w:rsidR="216546A1" w:rsidRPr="63569C58">
              <w:rPr>
                <w:sz w:val="24"/>
                <w:szCs w:val="24"/>
              </w:rPr>
              <w:t>Second w</w:t>
            </w:r>
            <w:r w:rsidR="7C5FC070" w:rsidRPr="63569C58">
              <w:rPr>
                <w:sz w:val="24"/>
                <w:szCs w:val="24"/>
              </w:rPr>
              <w:t xml:space="preserve">ill </w:t>
            </w:r>
            <w:r w:rsidR="216546A1" w:rsidRPr="63569C58">
              <w:rPr>
                <w:sz w:val="24"/>
                <w:szCs w:val="24"/>
              </w:rPr>
              <w:t xml:space="preserve">be </w:t>
            </w:r>
            <w:proofErr w:type="spellStart"/>
            <w:r w:rsidR="216546A1" w:rsidRPr="63569C58">
              <w:rPr>
                <w:sz w:val="24"/>
                <w:szCs w:val="24"/>
              </w:rPr>
              <w:t>Long.MIN_VALUE</w:t>
            </w:r>
            <w:proofErr w:type="spellEnd"/>
          </w:p>
        </w:tc>
      </w:tr>
      <w:tr w:rsidR="63569C58" w14:paraId="5B3EF3C0" w14:textId="77777777" w:rsidTr="00900749">
        <w:tc>
          <w:tcPr>
            <w:tcW w:w="1590" w:type="dxa"/>
          </w:tcPr>
          <w:p w14:paraId="4C517694" w14:textId="3973C4CE" w:rsidR="7821AA8D" w:rsidRDefault="7821AA8D" w:rsidP="63569C58">
            <w:pPr>
              <w:spacing w:line="259" w:lineRule="auto"/>
            </w:pPr>
            <w:r w:rsidRPr="00900749">
              <w:rPr>
                <w:sz w:val="24"/>
                <w:szCs w:val="24"/>
              </w:rPr>
              <w:t>N</w:t>
            </w:r>
            <w:r w:rsidR="216546A1" w:rsidRPr="00900749">
              <w:rPr>
                <w:sz w:val="24"/>
                <w:szCs w:val="24"/>
              </w:rPr>
              <w:t>anos</w:t>
            </w:r>
          </w:p>
        </w:tc>
        <w:tc>
          <w:tcPr>
            <w:tcW w:w="1545" w:type="dxa"/>
          </w:tcPr>
          <w:p w14:paraId="47BC65BC" w14:textId="4C6359F1" w:rsidR="63569C58" w:rsidRDefault="63569C58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long (8)</w:t>
            </w:r>
          </w:p>
        </w:tc>
        <w:tc>
          <w:tcPr>
            <w:tcW w:w="6215" w:type="dxa"/>
          </w:tcPr>
          <w:p w14:paraId="41ABACCA" w14:textId="0C2CE7C2" w:rsidR="54C1A80F" w:rsidRDefault="54C1A80F" w:rsidP="63569C58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 xml:space="preserve">If the instant is null, </w:t>
            </w:r>
            <w:r w:rsidR="3774A3E4" w:rsidRPr="63569C58">
              <w:rPr>
                <w:sz w:val="24"/>
                <w:szCs w:val="24"/>
              </w:rPr>
              <w:t>N</w:t>
            </w:r>
            <w:r w:rsidRPr="63569C58">
              <w:rPr>
                <w:sz w:val="24"/>
                <w:szCs w:val="24"/>
              </w:rPr>
              <w:t>anos will not be written</w:t>
            </w:r>
          </w:p>
        </w:tc>
      </w:tr>
    </w:tbl>
    <w:p w14:paraId="371D5F89" w14:textId="5AD53C29" w:rsidR="19133E09" w:rsidRDefault="19133E09" w:rsidP="19133E09">
      <w:pPr>
        <w:rPr>
          <w:sz w:val="24"/>
          <w:szCs w:val="24"/>
        </w:rPr>
      </w:pPr>
    </w:p>
    <w:p w14:paraId="288251F3" w14:textId="7FD4FB20" w:rsidR="69B60188" w:rsidRDefault="69B60188" w:rsidP="4BB6BBD5">
      <w:pPr>
        <w:rPr>
          <w:sz w:val="24"/>
          <w:szCs w:val="24"/>
        </w:rPr>
      </w:pPr>
      <w:proofErr w:type="spellStart"/>
      <w:r w:rsidRPr="4BB6BBD5">
        <w:rPr>
          <w:sz w:val="24"/>
          <w:szCs w:val="24"/>
        </w:rPr>
        <w:t>BaseEventUnhashedData</w:t>
      </w:r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60"/>
        <w:gridCol w:w="1665"/>
        <w:gridCol w:w="4925"/>
      </w:tblGrid>
      <w:tr w:rsidR="4BB6BBD5" w14:paraId="6F5B8A75" w14:textId="77777777" w:rsidTr="4BB6BBD5">
        <w:tc>
          <w:tcPr>
            <w:tcW w:w="2760" w:type="dxa"/>
          </w:tcPr>
          <w:p w14:paraId="65227377" w14:textId="41957631" w:rsidR="4BB6BBD5" w:rsidRDefault="003F7012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665" w:type="dxa"/>
          </w:tcPr>
          <w:p w14:paraId="1633E0AF" w14:textId="4E9556A4" w:rsidR="4BB6BBD5" w:rsidRDefault="4BB6BBD5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3F7012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925" w:type="dxa"/>
          </w:tcPr>
          <w:p w14:paraId="0118D381" w14:textId="24F80A28" w:rsidR="4BB6BBD5" w:rsidRDefault="003F7012" w:rsidP="4BB6BBD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BB6BBD5" w14:paraId="65710997" w14:textId="77777777" w:rsidTr="4BB6BBD5">
        <w:tc>
          <w:tcPr>
            <w:tcW w:w="2760" w:type="dxa"/>
          </w:tcPr>
          <w:p w14:paraId="7157AC95" w14:textId="75B4B21A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Class </w:t>
            </w:r>
            <w:r w:rsidR="6E7F303B" w:rsidRPr="63569C58">
              <w:rPr>
                <w:sz w:val="24"/>
                <w:szCs w:val="24"/>
              </w:rPr>
              <w:t>V</w:t>
            </w:r>
            <w:r w:rsidR="07252162" w:rsidRPr="63569C58">
              <w:rPr>
                <w:sz w:val="24"/>
                <w:szCs w:val="24"/>
              </w:rPr>
              <w:t>ersion</w:t>
            </w:r>
          </w:p>
        </w:tc>
        <w:tc>
          <w:tcPr>
            <w:tcW w:w="1665" w:type="dxa"/>
          </w:tcPr>
          <w:p w14:paraId="1F13AC4B" w14:textId="677E1925" w:rsidR="4BB6BBD5" w:rsidRDefault="00FD409D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4BB6BBD5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1FE77D2F" w14:textId="6D54EFE5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Value: 1</w:t>
            </w:r>
          </w:p>
        </w:tc>
      </w:tr>
      <w:tr w:rsidR="4BB6BBD5" w14:paraId="4696087F" w14:textId="77777777" w:rsidTr="4BB6BBD5">
        <w:tc>
          <w:tcPr>
            <w:tcW w:w="2760" w:type="dxa"/>
          </w:tcPr>
          <w:p w14:paraId="5EF988EB" w14:textId="4411A606" w:rsidR="4BB6BBD5" w:rsidRDefault="4FF3ABDB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07252162" w:rsidRPr="63569C58">
              <w:rPr>
                <w:sz w:val="24"/>
                <w:szCs w:val="24"/>
              </w:rPr>
              <w:t>reator</w:t>
            </w:r>
            <w:r w:rsidR="49511330" w:rsidRPr="63569C58">
              <w:rPr>
                <w:sz w:val="24"/>
                <w:szCs w:val="24"/>
              </w:rPr>
              <w:t xml:space="preserve"> </w:t>
            </w:r>
            <w:r w:rsidR="07252162" w:rsidRPr="63569C58">
              <w:rPr>
                <w:sz w:val="24"/>
                <w:szCs w:val="24"/>
              </w:rPr>
              <w:t>Seq</w:t>
            </w:r>
            <w:r w:rsidR="603409B4" w:rsidRPr="63569C58">
              <w:rPr>
                <w:sz w:val="24"/>
                <w:szCs w:val="24"/>
              </w:rPr>
              <w:t>uence</w:t>
            </w:r>
          </w:p>
        </w:tc>
        <w:tc>
          <w:tcPr>
            <w:tcW w:w="1665" w:type="dxa"/>
          </w:tcPr>
          <w:p w14:paraId="63747667" w14:textId="4C6359F1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FD409D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6877AEEC" w14:textId="20B35EBA" w:rsidR="49038E4F" w:rsidRDefault="49038E4F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sequence number for this by its creator (0 is first)</w:t>
            </w:r>
          </w:p>
        </w:tc>
      </w:tr>
      <w:tr w:rsidR="4BB6BBD5" w14:paraId="32136220" w14:textId="77777777" w:rsidTr="4BB6BBD5">
        <w:tc>
          <w:tcPr>
            <w:tcW w:w="2760" w:type="dxa"/>
          </w:tcPr>
          <w:p w14:paraId="590A84A6" w14:textId="693B8CB7" w:rsidR="30FAE2FC" w:rsidRDefault="0CA708CB" w:rsidP="4BB6BBD5">
            <w:pPr>
              <w:spacing w:line="259" w:lineRule="auto"/>
            </w:pPr>
            <w:proofErr w:type="spellStart"/>
            <w:r w:rsidRPr="00900749">
              <w:rPr>
                <w:sz w:val="24"/>
                <w:szCs w:val="24"/>
              </w:rPr>
              <w:t>OtherParent’s</w:t>
            </w:r>
            <w:proofErr w:type="spellEnd"/>
            <w:r w:rsidRPr="00900749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1665" w:type="dxa"/>
          </w:tcPr>
          <w:p w14:paraId="5CF5A00B" w14:textId="7CD7AC62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FD409D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048890B9" w14:textId="05322700" w:rsidR="4535612A" w:rsidRDefault="4535612A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ID of </w:t>
            </w:r>
            <w:proofErr w:type="spellStart"/>
            <w:r w:rsidRPr="4BB6BBD5">
              <w:rPr>
                <w:sz w:val="24"/>
                <w:szCs w:val="24"/>
              </w:rPr>
              <w:t>otherParent</w:t>
            </w:r>
            <w:proofErr w:type="spellEnd"/>
          </w:p>
        </w:tc>
      </w:tr>
      <w:tr w:rsidR="4BB6BBD5" w14:paraId="1B126354" w14:textId="77777777" w:rsidTr="4BB6BBD5">
        <w:tc>
          <w:tcPr>
            <w:tcW w:w="2760" w:type="dxa"/>
          </w:tcPr>
          <w:p w14:paraId="73CC77D5" w14:textId="7350CF53" w:rsidR="4BB6BBD5" w:rsidRDefault="0C73BED2" w:rsidP="63569C58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900749">
              <w:rPr>
                <w:sz w:val="24"/>
                <w:szCs w:val="24"/>
              </w:rPr>
              <w:t>OtherParent’s</w:t>
            </w:r>
            <w:proofErr w:type="spellEnd"/>
            <w:r w:rsidRPr="00900749">
              <w:rPr>
                <w:sz w:val="24"/>
                <w:szCs w:val="24"/>
              </w:rPr>
              <w:t xml:space="preserve"> Sequence</w:t>
            </w:r>
          </w:p>
        </w:tc>
        <w:tc>
          <w:tcPr>
            <w:tcW w:w="1665" w:type="dxa"/>
          </w:tcPr>
          <w:p w14:paraId="5A4F4A49" w14:textId="6CDCDEB5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FD409D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4370E0F8" w14:textId="7DDDB05A" w:rsidR="3E9E04C9" w:rsidRDefault="3E9E04C9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sequence number for </w:t>
            </w:r>
            <w:proofErr w:type="spellStart"/>
            <w:r w:rsidRPr="4BB6BBD5">
              <w:rPr>
                <w:sz w:val="24"/>
                <w:szCs w:val="24"/>
              </w:rPr>
              <w:t>otherParent</w:t>
            </w:r>
            <w:proofErr w:type="spellEnd"/>
            <w:r w:rsidRPr="4BB6BBD5">
              <w:rPr>
                <w:sz w:val="24"/>
                <w:szCs w:val="24"/>
              </w:rPr>
              <w:t xml:space="preserve"> event</w:t>
            </w:r>
          </w:p>
        </w:tc>
      </w:tr>
      <w:tr w:rsidR="4BB6BBD5" w14:paraId="4F76B91F" w14:textId="77777777" w:rsidTr="4BB6BBD5">
        <w:tc>
          <w:tcPr>
            <w:tcW w:w="2760" w:type="dxa"/>
          </w:tcPr>
          <w:p w14:paraId="12A34AD5" w14:textId="6DA9A5AB" w:rsidR="6FA3B806" w:rsidRDefault="57DDF72F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L</w:t>
            </w:r>
            <w:r w:rsidR="07252162" w:rsidRPr="63569C58">
              <w:rPr>
                <w:sz w:val="24"/>
                <w:szCs w:val="24"/>
              </w:rPr>
              <w:t xml:space="preserve">ength of </w:t>
            </w:r>
            <w:r w:rsidR="5E62753E" w:rsidRPr="63569C58">
              <w:rPr>
                <w:sz w:val="24"/>
                <w:szCs w:val="24"/>
              </w:rPr>
              <w:t>S</w:t>
            </w:r>
            <w:r w:rsidR="07252162" w:rsidRPr="63569C58">
              <w:rPr>
                <w:sz w:val="24"/>
                <w:szCs w:val="24"/>
              </w:rPr>
              <w:t>ignature</w:t>
            </w:r>
          </w:p>
        </w:tc>
        <w:tc>
          <w:tcPr>
            <w:tcW w:w="1665" w:type="dxa"/>
          </w:tcPr>
          <w:p w14:paraId="0135A109" w14:textId="1A77F599" w:rsidR="7F6451A1" w:rsidRDefault="7F6451A1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int</w:t>
            </w:r>
            <w:r w:rsidR="00FD409D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491E11EE" w14:textId="377713FA" w:rsidR="50F10E3F" w:rsidRDefault="50F10E3F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length of signature bytes</w:t>
            </w:r>
          </w:p>
        </w:tc>
      </w:tr>
      <w:tr w:rsidR="4BB6BBD5" w14:paraId="55156197" w14:textId="77777777" w:rsidTr="4BB6BBD5">
        <w:tc>
          <w:tcPr>
            <w:tcW w:w="2760" w:type="dxa"/>
          </w:tcPr>
          <w:p w14:paraId="553E70DA" w14:textId="4B7C9706" w:rsidR="50F10E3F" w:rsidRDefault="357FB260" w:rsidP="4BB6BBD5">
            <w:pPr>
              <w:spacing w:line="259" w:lineRule="auto"/>
            </w:pPr>
            <w:r w:rsidRPr="63569C58">
              <w:rPr>
                <w:sz w:val="24"/>
                <w:szCs w:val="24"/>
              </w:rPr>
              <w:t>S</w:t>
            </w:r>
            <w:r w:rsidR="07252162" w:rsidRPr="63569C58">
              <w:rPr>
                <w:sz w:val="24"/>
                <w:szCs w:val="24"/>
              </w:rPr>
              <w:t>ignature</w:t>
            </w:r>
            <w:r w:rsidR="38D434BB" w:rsidRPr="4BB6BBD5">
              <w:rPr>
                <w:sz w:val="24"/>
                <w:szCs w:val="24"/>
              </w:rPr>
              <w:t xml:space="preserve"> bytes</w:t>
            </w:r>
          </w:p>
        </w:tc>
        <w:tc>
          <w:tcPr>
            <w:tcW w:w="1665" w:type="dxa"/>
          </w:tcPr>
          <w:p w14:paraId="4030A458" w14:textId="71EEE103" w:rsidR="4BB6BBD5" w:rsidRDefault="4BB6BBD5" w:rsidP="4BB6BBD5">
            <w:pPr>
              <w:rPr>
                <w:sz w:val="24"/>
                <w:szCs w:val="24"/>
              </w:rPr>
            </w:pPr>
            <w:proofErr w:type="gramStart"/>
            <w:r w:rsidRPr="4BB6BBD5">
              <w:rPr>
                <w:sz w:val="24"/>
                <w:szCs w:val="24"/>
              </w:rPr>
              <w:t>byte[</w:t>
            </w:r>
            <w:proofErr w:type="gramEnd"/>
            <w:r w:rsidRPr="4BB6BBD5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0D4C0C5F" w14:textId="5E63244A" w:rsidR="1A17DC7A" w:rsidRDefault="1A17DC7A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creator's </w:t>
            </w:r>
            <w:r w:rsidR="00FD409D" w:rsidRPr="4BB6BBD5">
              <w:rPr>
                <w:sz w:val="24"/>
                <w:szCs w:val="24"/>
              </w:rPr>
              <w:t>sig</w:t>
            </w:r>
            <w:r w:rsidR="00FD409D">
              <w:rPr>
                <w:sz w:val="24"/>
                <w:szCs w:val="24"/>
              </w:rPr>
              <w:t>nature</w:t>
            </w:r>
            <w:r w:rsidR="00DD1E7C">
              <w:rPr>
                <w:sz w:val="24"/>
                <w:szCs w:val="24"/>
              </w:rPr>
              <w:t xml:space="preserve"> bytes</w:t>
            </w:r>
            <w:r w:rsidRPr="4BB6BBD5">
              <w:rPr>
                <w:sz w:val="24"/>
                <w:szCs w:val="24"/>
              </w:rPr>
              <w:t xml:space="preserve"> for this event</w:t>
            </w:r>
          </w:p>
        </w:tc>
      </w:tr>
    </w:tbl>
    <w:p w14:paraId="2A65DF57" w14:textId="2318C9B0" w:rsidR="4BB6BBD5" w:rsidRDefault="4BB6BBD5" w:rsidP="4BB6BBD5">
      <w:pPr>
        <w:rPr>
          <w:sz w:val="24"/>
          <w:szCs w:val="24"/>
        </w:rPr>
      </w:pPr>
    </w:p>
    <w:p w14:paraId="173511BF" w14:textId="40E5E321" w:rsidR="00A20D33" w:rsidRDefault="60D5A2E4" w:rsidP="4BB6BBD5">
      <w:pPr>
        <w:rPr>
          <w:sz w:val="24"/>
          <w:szCs w:val="24"/>
        </w:rPr>
      </w:pPr>
      <w:proofErr w:type="spellStart"/>
      <w:r w:rsidRPr="4BB6BBD5">
        <w:rPr>
          <w:sz w:val="24"/>
          <w:szCs w:val="24"/>
        </w:rPr>
        <w:t>ConsensusData</w:t>
      </w:r>
      <w:proofErr w:type="spellEnd"/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535"/>
        <w:gridCol w:w="1890"/>
        <w:gridCol w:w="4925"/>
      </w:tblGrid>
      <w:tr w:rsidR="4BB6BBD5" w14:paraId="2EA6B122" w14:textId="77777777" w:rsidTr="1C6123DE">
        <w:tc>
          <w:tcPr>
            <w:tcW w:w="2535" w:type="dxa"/>
          </w:tcPr>
          <w:p w14:paraId="474B0E79" w14:textId="3253B4D9" w:rsidR="4BB6BBD5" w:rsidRDefault="003F7012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14:paraId="1F2E6B75" w14:textId="518E3987" w:rsidR="4BB6BBD5" w:rsidRDefault="4BB6BBD5" w:rsidP="4BB6BBD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  <w:r w:rsidR="003F7012">
              <w:rPr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4925" w:type="dxa"/>
          </w:tcPr>
          <w:p w14:paraId="096617FC" w14:textId="6F8E8D66" w:rsidR="4BB6BBD5" w:rsidRDefault="003F7012" w:rsidP="4BB6BBD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4BB6BBD5" w14:paraId="3845DC8E" w14:textId="77777777" w:rsidTr="1C6123DE">
        <w:tc>
          <w:tcPr>
            <w:tcW w:w="2535" w:type="dxa"/>
          </w:tcPr>
          <w:p w14:paraId="0C541002" w14:textId="17950221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Class </w:t>
            </w:r>
            <w:r w:rsidR="00333C62">
              <w:rPr>
                <w:sz w:val="24"/>
                <w:szCs w:val="24"/>
              </w:rPr>
              <w:t>V</w:t>
            </w:r>
            <w:r w:rsidRPr="4BB6BBD5">
              <w:rPr>
                <w:sz w:val="24"/>
                <w:szCs w:val="24"/>
              </w:rPr>
              <w:t>ersion</w:t>
            </w:r>
          </w:p>
        </w:tc>
        <w:tc>
          <w:tcPr>
            <w:tcW w:w="1890" w:type="dxa"/>
          </w:tcPr>
          <w:p w14:paraId="635B00FA" w14:textId="17A3C5DB" w:rsidR="4BB6BBD5" w:rsidRDefault="00FD409D" w:rsidP="4BB6B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4BB6BBD5" w:rsidRPr="4BB6BBD5">
              <w:rPr>
                <w:sz w:val="24"/>
                <w:szCs w:val="24"/>
              </w:rPr>
              <w:t>nt</w:t>
            </w:r>
            <w:r w:rsidR="00333C62">
              <w:rPr>
                <w:sz w:val="24"/>
                <w:szCs w:val="24"/>
              </w:rPr>
              <w:t xml:space="preserve"> (4)</w:t>
            </w:r>
          </w:p>
        </w:tc>
        <w:tc>
          <w:tcPr>
            <w:tcW w:w="4925" w:type="dxa"/>
          </w:tcPr>
          <w:p w14:paraId="4D06E26C" w14:textId="325C76B0" w:rsidR="4BB6BBD5" w:rsidRDefault="4BB6BBD5" w:rsidP="4BB6BBD5">
            <w:pPr>
              <w:rPr>
                <w:sz w:val="24"/>
                <w:szCs w:val="24"/>
              </w:rPr>
            </w:pPr>
            <w:r w:rsidRPr="1C6123DE">
              <w:rPr>
                <w:sz w:val="24"/>
                <w:szCs w:val="24"/>
              </w:rPr>
              <w:t xml:space="preserve">Value: </w:t>
            </w:r>
            <w:r w:rsidR="524BB8B1" w:rsidRPr="1C6123DE">
              <w:rPr>
                <w:sz w:val="24"/>
                <w:szCs w:val="24"/>
              </w:rPr>
              <w:t>2</w:t>
            </w:r>
          </w:p>
        </w:tc>
      </w:tr>
      <w:tr w:rsidR="4BB6BBD5" w14:paraId="389C3289" w14:textId="77777777" w:rsidTr="1C6123DE">
        <w:tc>
          <w:tcPr>
            <w:tcW w:w="2535" w:type="dxa"/>
          </w:tcPr>
          <w:p w14:paraId="13182E41" w14:textId="33998DDC" w:rsidR="5914F8C7" w:rsidRDefault="3375C7D8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G</w:t>
            </w:r>
            <w:r w:rsidR="67DBFA56" w:rsidRPr="63569C58">
              <w:rPr>
                <w:sz w:val="24"/>
                <w:szCs w:val="24"/>
              </w:rPr>
              <w:t>eneration</w:t>
            </w:r>
          </w:p>
        </w:tc>
        <w:tc>
          <w:tcPr>
            <w:tcW w:w="1890" w:type="dxa"/>
          </w:tcPr>
          <w:p w14:paraId="7CAB868D" w14:textId="033BDFBF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333C62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77BE7565" w14:textId="1CBA753C" w:rsidR="76F2C628" w:rsidRDefault="76F2C628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generation (which is 1 plus max of parents' generations)</w:t>
            </w:r>
          </w:p>
        </w:tc>
      </w:tr>
      <w:tr w:rsidR="4BB6BBD5" w14:paraId="14DDE210" w14:textId="77777777" w:rsidTr="1C6123DE">
        <w:tc>
          <w:tcPr>
            <w:tcW w:w="2535" w:type="dxa"/>
          </w:tcPr>
          <w:p w14:paraId="488412B4" w14:textId="6ECA9512" w:rsidR="74CD8DE9" w:rsidRDefault="3422BE08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R</w:t>
            </w:r>
            <w:r w:rsidR="185D6814" w:rsidRPr="63569C58">
              <w:rPr>
                <w:sz w:val="24"/>
                <w:szCs w:val="24"/>
              </w:rPr>
              <w:t>ound</w:t>
            </w:r>
            <w:r w:rsidR="47897165" w:rsidRPr="63569C58">
              <w:rPr>
                <w:sz w:val="24"/>
                <w:szCs w:val="24"/>
              </w:rPr>
              <w:t xml:space="preserve"> </w:t>
            </w:r>
            <w:r w:rsidR="185D6814" w:rsidRPr="63569C58">
              <w:rPr>
                <w:sz w:val="24"/>
                <w:szCs w:val="24"/>
              </w:rPr>
              <w:t>Created</w:t>
            </w:r>
          </w:p>
        </w:tc>
        <w:tc>
          <w:tcPr>
            <w:tcW w:w="1890" w:type="dxa"/>
          </w:tcPr>
          <w:p w14:paraId="63BC85DE" w14:textId="29B55558" w:rsidR="4BB6BBD5" w:rsidRDefault="4BB6BBD5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333C62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44FEAB46" w14:textId="550D0278" w:rsidR="457DA792" w:rsidRDefault="457DA792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the created round of this event</w:t>
            </w:r>
          </w:p>
        </w:tc>
      </w:tr>
      <w:tr w:rsidR="4BB6BBD5" w14:paraId="18FAFF21" w14:textId="77777777" w:rsidTr="1C6123DE">
        <w:tc>
          <w:tcPr>
            <w:tcW w:w="2535" w:type="dxa"/>
          </w:tcPr>
          <w:p w14:paraId="427ACAD6" w14:textId="3269D720" w:rsidR="543CA5ED" w:rsidRDefault="7AF8F97B" w:rsidP="4BB6BBD5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63569C58">
              <w:rPr>
                <w:sz w:val="24"/>
                <w:szCs w:val="24"/>
              </w:rPr>
              <w:t>isS</w:t>
            </w:r>
            <w:r w:rsidR="74A77FCF" w:rsidRPr="63569C58">
              <w:rPr>
                <w:sz w:val="24"/>
                <w:szCs w:val="24"/>
              </w:rPr>
              <w:t>tale</w:t>
            </w:r>
            <w:proofErr w:type="spellEnd"/>
          </w:p>
        </w:tc>
        <w:tc>
          <w:tcPr>
            <w:tcW w:w="1890" w:type="dxa"/>
          </w:tcPr>
          <w:p w14:paraId="440546A0" w14:textId="110A30A1" w:rsidR="28B75B0D" w:rsidRDefault="28B75B0D" w:rsidP="4BB6BBD5"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D62EBD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4925" w:type="dxa"/>
          </w:tcPr>
          <w:p w14:paraId="7FEE1DCE" w14:textId="18A50826" w:rsidR="4CC9B7B9" w:rsidRDefault="4CC9B7B9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is there a consensus that this event is stale</w:t>
            </w:r>
            <w:r w:rsidR="19944806" w:rsidRPr="4BB6BBD5">
              <w:rPr>
                <w:sz w:val="24"/>
                <w:szCs w:val="24"/>
              </w:rPr>
              <w:t xml:space="preserve"> (no order, transactions ignored)</w:t>
            </w:r>
          </w:p>
        </w:tc>
      </w:tr>
      <w:tr w:rsidR="4BB6BBD5" w14:paraId="6A327340" w14:textId="77777777" w:rsidTr="1C6123DE">
        <w:tc>
          <w:tcPr>
            <w:tcW w:w="2535" w:type="dxa"/>
          </w:tcPr>
          <w:p w14:paraId="705A5553" w14:textId="17CE5BC7" w:rsidR="28B75B0D" w:rsidRDefault="77E86F32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L</w:t>
            </w:r>
            <w:r w:rsidR="6E3BDA2B" w:rsidRPr="63569C58">
              <w:rPr>
                <w:sz w:val="24"/>
                <w:szCs w:val="24"/>
              </w:rPr>
              <w:t>ast</w:t>
            </w:r>
            <w:r w:rsidRPr="63569C58">
              <w:rPr>
                <w:sz w:val="24"/>
                <w:szCs w:val="24"/>
              </w:rPr>
              <w:t xml:space="preserve"> Event </w:t>
            </w:r>
            <w:r w:rsidR="02EEE334" w:rsidRPr="63569C58">
              <w:rPr>
                <w:sz w:val="24"/>
                <w:szCs w:val="24"/>
              </w:rPr>
              <w:t>i</w:t>
            </w:r>
            <w:r w:rsidR="6E3BDA2B" w:rsidRPr="63569C58">
              <w:rPr>
                <w:sz w:val="24"/>
                <w:szCs w:val="24"/>
              </w:rPr>
              <w:t>n</w:t>
            </w:r>
            <w:r w:rsidR="5F657239"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Round</w:t>
            </w:r>
            <w:r w:rsidR="6A6219D5"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Received</w:t>
            </w:r>
          </w:p>
        </w:tc>
        <w:tc>
          <w:tcPr>
            <w:tcW w:w="1890" w:type="dxa"/>
          </w:tcPr>
          <w:p w14:paraId="3C8BA2F9" w14:textId="7F5B372F" w:rsidR="28B75B0D" w:rsidRDefault="28B75B0D" w:rsidP="4BB6BBD5">
            <w:proofErr w:type="spellStart"/>
            <w:r w:rsidRPr="4BB6BBD5">
              <w:rPr>
                <w:sz w:val="24"/>
                <w:szCs w:val="24"/>
              </w:rPr>
              <w:t>boolean</w:t>
            </w:r>
            <w:proofErr w:type="spellEnd"/>
            <w:r w:rsidR="0092591F">
              <w:rPr>
                <w:sz w:val="24"/>
                <w:szCs w:val="24"/>
              </w:rPr>
              <w:t xml:space="preserve"> (1 bit)</w:t>
            </w:r>
          </w:p>
        </w:tc>
        <w:tc>
          <w:tcPr>
            <w:tcW w:w="4925" w:type="dxa"/>
          </w:tcPr>
          <w:p w14:paraId="0A34D3C3" w14:textId="7444AED4" w:rsidR="44278F5A" w:rsidRDefault="44278F5A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is this event the last in consensus order of all those with the same received round</w:t>
            </w:r>
          </w:p>
        </w:tc>
      </w:tr>
      <w:tr w:rsidR="4BB6BBD5" w14:paraId="7F885D10" w14:textId="77777777" w:rsidTr="1C6123DE">
        <w:tc>
          <w:tcPr>
            <w:tcW w:w="2535" w:type="dxa"/>
          </w:tcPr>
          <w:p w14:paraId="1F3D89FD" w14:textId="3EC3E26F" w:rsidR="28B75B0D" w:rsidRDefault="72B68716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6E3BDA2B" w:rsidRPr="63569C58">
              <w:rPr>
                <w:sz w:val="24"/>
                <w:szCs w:val="24"/>
              </w:rPr>
              <w:t>onsensus</w:t>
            </w:r>
            <w:r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Timestamp</w:t>
            </w:r>
          </w:p>
        </w:tc>
        <w:tc>
          <w:tcPr>
            <w:tcW w:w="1890" w:type="dxa"/>
          </w:tcPr>
          <w:p w14:paraId="45D71F16" w14:textId="53151BD9" w:rsidR="28B75B0D" w:rsidRDefault="4F5ADBAD" w:rsidP="4BB6BBD5">
            <w:pPr>
              <w:rPr>
                <w:sz w:val="24"/>
                <w:szCs w:val="24"/>
              </w:rPr>
            </w:pPr>
            <w:proofErr w:type="gramStart"/>
            <w:r w:rsidRPr="63569C58">
              <w:rPr>
                <w:sz w:val="24"/>
                <w:szCs w:val="24"/>
              </w:rPr>
              <w:t>byte[</w:t>
            </w:r>
            <w:proofErr w:type="gramEnd"/>
            <w:r w:rsidRPr="63569C58">
              <w:rPr>
                <w:sz w:val="24"/>
                <w:szCs w:val="24"/>
              </w:rPr>
              <w:t>]</w:t>
            </w:r>
          </w:p>
        </w:tc>
        <w:tc>
          <w:tcPr>
            <w:tcW w:w="4925" w:type="dxa"/>
          </w:tcPr>
          <w:p w14:paraId="42C813CD" w14:textId="0D760A43" w:rsidR="67DFFC63" w:rsidRDefault="67DFFC63" w:rsidP="63569C58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the community's consensus timestamp for this event</w:t>
            </w:r>
          </w:p>
          <w:p w14:paraId="5B788AAB" w14:textId="6EC95277" w:rsidR="67DFFC63" w:rsidRDefault="30B812BD" w:rsidP="4BB6BBD5">
            <w:pPr>
              <w:rPr>
                <w:sz w:val="24"/>
                <w:szCs w:val="24"/>
              </w:rPr>
            </w:pPr>
            <w:r w:rsidRPr="02406C80">
              <w:rPr>
                <w:sz w:val="24"/>
                <w:szCs w:val="24"/>
              </w:rPr>
              <w:t>See `Instant` table for details</w:t>
            </w:r>
          </w:p>
        </w:tc>
      </w:tr>
      <w:tr w:rsidR="4BB6BBD5" w14:paraId="73C01A76" w14:textId="77777777" w:rsidTr="1C6123DE">
        <w:tc>
          <w:tcPr>
            <w:tcW w:w="2535" w:type="dxa"/>
          </w:tcPr>
          <w:p w14:paraId="3C00C589" w14:textId="7D024981" w:rsidR="28B75B0D" w:rsidRDefault="2A04C431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R</w:t>
            </w:r>
            <w:r w:rsidR="6E3BDA2B" w:rsidRPr="63569C58">
              <w:rPr>
                <w:sz w:val="24"/>
                <w:szCs w:val="24"/>
              </w:rPr>
              <w:t>ound</w:t>
            </w:r>
            <w:r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Received</w:t>
            </w:r>
          </w:p>
        </w:tc>
        <w:tc>
          <w:tcPr>
            <w:tcW w:w="1890" w:type="dxa"/>
          </w:tcPr>
          <w:p w14:paraId="4ED86194" w14:textId="13EBA47D" w:rsidR="28B75B0D" w:rsidRDefault="28B75B0D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B1161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3A2ECFF9" w14:textId="18770AF7" w:rsidR="1E464D3C" w:rsidRDefault="1E464D3C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 xml:space="preserve">round where &gt;=1/2 famous see </w:t>
            </w:r>
            <w:r w:rsidR="62972790" w:rsidRPr="63569C58">
              <w:rPr>
                <w:sz w:val="24"/>
                <w:szCs w:val="24"/>
              </w:rPr>
              <w:t>this event</w:t>
            </w:r>
          </w:p>
        </w:tc>
      </w:tr>
      <w:tr w:rsidR="4BB6BBD5" w14:paraId="096E2ACA" w14:textId="77777777" w:rsidTr="1C6123DE">
        <w:tc>
          <w:tcPr>
            <w:tcW w:w="2535" w:type="dxa"/>
          </w:tcPr>
          <w:p w14:paraId="1EB16AE5" w14:textId="380F64B7" w:rsidR="28B75B0D" w:rsidRDefault="3C14E9B7" w:rsidP="4BB6BBD5">
            <w:pPr>
              <w:spacing w:line="259" w:lineRule="auto"/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>C</w:t>
            </w:r>
            <w:r w:rsidR="6E3BDA2B" w:rsidRPr="63569C58">
              <w:rPr>
                <w:sz w:val="24"/>
                <w:szCs w:val="24"/>
              </w:rPr>
              <w:t>onsensus</w:t>
            </w:r>
            <w:r w:rsidRPr="63569C58">
              <w:rPr>
                <w:sz w:val="24"/>
                <w:szCs w:val="24"/>
              </w:rPr>
              <w:t xml:space="preserve"> </w:t>
            </w:r>
            <w:r w:rsidR="6E3BDA2B" w:rsidRPr="63569C58">
              <w:rPr>
                <w:sz w:val="24"/>
                <w:szCs w:val="24"/>
              </w:rPr>
              <w:t>Order</w:t>
            </w:r>
          </w:p>
        </w:tc>
        <w:tc>
          <w:tcPr>
            <w:tcW w:w="1890" w:type="dxa"/>
          </w:tcPr>
          <w:p w14:paraId="0D3EEA12" w14:textId="170E5B43" w:rsidR="28B75B0D" w:rsidRDefault="28B75B0D" w:rsidP="4BB6BBD5">
            <w:pPr>
              <w:rPr>
                <w:sz w:val="24"/>
                <w:szCs w:val="24"/>
              </w:rPr>
            </w:pPr>
            <w:r w:rsidRPr="4BB6BBD5">
              <w:rPr>
                <w:sz w:val="24"/>
                <w:szCs w:val="24"/>
              </w:rPr>
              <w:t>long</w:t>
            </w:r>
            <w:r w:rsidR="005B1161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4925" w:type="dxa"/>
          </w:tcPr>
          <w:p w14:paraId="2C37F93D" w14:textId="099EA8DE" w:rsidR="6F2D3C3D" w:rsidRDefault="19914228" w:rsidP="4BB6BBD5">
            <w:pPr>
              <w:rPr>
                <w:sz w:val="24"/>
                <w:szCs w:val="24"/>
              </w:rPr>
            </w:pPr>
            <w:r w:rsidRPr="63569C58">
              <w:rPr>
                <w:sz w:val="24"/>
                <w:szCs w:val="24"/>
              </w:rPr>
              <w:t xml:space="preserve"> </w:t>
            </w:r>
            <w:r w:rsidR="21909D8C" w:rsidRPr="63569C58">
              <w:rPr>
                <w:sz w:val="24"/>
                <w:szCs w:val="24"/>
              </w:rPr>
              <w:t>the event’s</w:t>
            </w:r>
            <w:r w:rsidRPr="63569C58">
              <w:rPr>
                <w:sz w:val="24"/>
                <w:szCs w:val="24"/>
              </w:rPr>
              <w:t xml:space="preserve"> </w:t>
            </w:r>
            <w:r w:rsidR="7098F025" w:rsidRPr="63569C58">
              <w:rPr>
                <w:sz w:val="24"/>
                <w:szCs w:val="24"/>
              </w:rPr>
              <w:t>consensus</w:t>
            </w:r>
            <w:r w:rsidR="00770F09">
              <w:rPr>
                <w:sz w:val="24"/>
                <w:szCs w:val="24"/>
              </w:rPr>
              <w:t xml:space="preserve"> </w:t>
            </w:r>
            <w:r w:rsidRPr="63569C58">
              <w:rPr>
                <w:sz w:val="24"/>
                <w:szCs w:val="24"/>
              </w:rPr>
              <w:t>order in history (0 first)</w:t>
            </w:r>
          </w:p>
        </w:tc>
      </w:tr>
    </w:tbl>
    <w:p w14:paraId="4F3B0DA7" w14:textId="3017AEFA" w:rsidR="4BB6BBD5" w:rsidRDefault="4BB6BBD5" w:rsidP="4BB6BBD5">
      <w:pPr>
        <w:rPr>
          <w:sz w:val="24"/>
          <w:szCs w:val="24"/>
        </w:rPr>
      </w:pPr>
    </w:p>
    <w:p w14:paraId="1A9D6B15" w14:textId="0E793D4D" w:rsidR="6F94860C" w:rsidRDefault="6F94860C" w:rsidP="6F94860C">
      <w:pPr>
        <w:rPr>
          <w:sz w:val="24"/>
          <w:szCs w:val="24"/>
        </w:rPr>
      </w:pPr>
    </w:p>
    <w:p w14:paraId="1824E8E8" w14:textId="1117D8E6" w:rsidR="6C08C956" w:rsidRDefault="004D3B40" w:rsidP="238DEEBC">
      <w:pPr>
        <w:pStyle w:val="Heading3"/>
        <w:rPr>
          <w:b/>
          <w:bCs/>
          <w:color w:val="1F3763"/>
          <w:sz w:val="26"/>
          <w:szCs w:val="26"/>
        </w:rPr>
      </w:pPr>
      <w:bookmarkStart w:id="8" w:name="Version_5_Event_Sig"/>
      <w:r>
        <w:rPr>
          <w:b/>
          <w:bCs/>
          <w:color w:val="1F3763"/>
          <w:sz w:val="26"/>
          <w:szCs w:val="26"/>
        </w:rPr>
        <w:t xml:space="preserve">Event Stream Signature </w:t>
      </w:r>
      <w:r w:rsidR="6C08C956" w:rsidRPr="238DEEBC">
        <w:rPr>
          <w:b/>
          <w:bCs/>
          <w:color w:val="1F3763"/>
          <w:sz w:val="26"/>
          <w:szCs w:val="26"/>
        </w:rPr>
        <w:t>File Format</w:t>
      </w:r>
      <w:r>
        <w:rPr>
          <w:b/>
          <w:bCs/>
          <w:color w:val="1F3763"/>
          <w:sz w:val="26"/>
          <w:szCs w:val="26"/>
        </w:rPr>
        <w:t xml:space="preserve"> </w:t>
      </w:r>
      <w:proofErr w:type="gramStart"/>
      <w:r>
        <w:rPr>
          <w:b/>
          <w:bCs/>
          <w:color w:val="1F3763"/>
          <w:sz w:val="26"/>
          <w:szCs w:val="26"/>
        </w:rPr>
        <w:t>(.</w:t>
      </w:r>
      <w:proofErr w:type="spellStart"/>
      <w:r>
        <w:rPr>
          <w:b/>
          <w:bCs/>
          <w:color w:val="1F3763"/>
          <w:sz w:val="26"/>
          <w:szCs w:val="26"/>
        </w:rPr>
        <w:t>evts</w:t>
      </w:r>
      <w:proofErr w:type="gramEnd"/>
      <w:r>
        <w:rPr>
          <w:b/>
          <w:bCs/>
          <w:color w:val="1F3763"/>
          <w:sz w:val="26"/>
          <w:szCs w:val="26"/>
        </w:rPr>
        <w:t>_sig</w:t>
      </w:r>
      <w:proofErr w:type="spellEnd"/>
      <w:r>
        <w:rPr>
          <w:b/>
          <w:bCs/>
          <w:color w:val="1F3763"/>
          <w:sz w:val="26"/>
          <w:szCs w:val="26"/>
        </w:rPr>
        <w:t>)</w:t>
      </w:r>
      <w:r w:rsidR="6C08C956" w:rsidRPr="238DEEBC">
        <w:rPr>
          <w:b/>
          <w:bCs/>
          <w:color w:val="1F3763"/>
          <w:sz w:val="26"/>
          <w:szCs w:val="26"/>
        </w:rPr>
        <w:t xml:space="preserve"> – Version 5</w:t>
      </w:r>
    </w:p>
    <w:bookmarkEnd w:id="8"/>
    <w:p w14:paraId="498D16E2" w14:textId="16AD57D2" w:rsidR="238DEEBC" w:rsidRDefault="00E27BCE" w:rsidP="238DEEBC">
      <w:pPr>
        <w:rPr>
          <w:sz w:val="24"/>
          <w:szCs w:val="24"/>
        </w:rPr>
      </w:pPr>
      <w:r>
        <w:rPr>
          <w:sz w:val="24"/>
          <w:szCs w:val="24"/>
        </w:rPr>
        <w:t>The below table describes the content that can be parsed from an event stream signature file.</w:t>
      </w:r>
    </w:p>
    <w:p w14:paraId="669EEF5F" w14:textId="61810C0D" w:rsidR="002172FF" w:rsidRPr="002172FF" w:rsidRDefault="6A53152F" w:rsidP="5D71BFD7">
      <w:pPr>
        <w:rPr>
          <w:sz w:val="24"/>
          <w:szCs w:val="24"/>
        </w:rPr>
      </w:pPr>
      <w:r w:rsidRPr="5D71BFD7">
        <w:rPr>
          <w:sz w:val="24"/>
          <w:szCs w:val="24"/>
        </w:rPr>
        <w:t>In version 5, t</w:t>
      </w:r>
      <w:r w:rsidR="064CD496" w:rsidRPr="5D71BFD7">
        <w:rPr>
          <w:sz w:val="24"/>
          <w:szCs w:val="24"/>
        </w:rPr>
        <w:t>he event stream signature file format is the same as record stream signature file format.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09"/>
        <w:gridCol w:w="914"/>
        <w:gridCol w:w="5327"/>
      </w:tblGrid>
      <w:tr w:rsidR="5D71BFD7" w14:paraId="740C4813" w14:textId="77777777" w:rsidTr="11E578F4">
        <w:tc>
          <w:tcPr>
            <w:tcW w:w="3109" w:type="dxa"/>
          </w:tcPr>
          <w:p w14:paraId="75150A30" w14:textId="08734CE4" w:rsidR="5D71BFD7" w:rsidRDefault="5D71BFD7" w:rsidP="5D71BFD7">
            <w:pPr>
              <w:jc w:val="center"/>
              <w:rPr>
                <w:b/>
                <w:bCs/>
                <w:sz w:val="24"/>
                <w:szCs w:val="24"/>
              </w:rPr>
            </w:pPr>
            <w:r w:rsidRPr="5D71BFD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914" w:type="dxa"/>
          </w:tcPr>
          <w:p w14:paraId="4C9E5CC7" w14:textId="68BDF116" w:rsidR="5D71BFD7" w:rsidRDefault="5D71BFD7" w:rsidP="5D71BFD7">
            <w:pPr>
              <w:jc w:val="center"/>
              <w:rPr>
                <w:b/>
                <w:bCs/>
                <w:sz w:val="24"/>
                <w:szCs w:val="24"/>
              </w:rPr>
            </w:pPr>
            <w:r w:rsidRPr="5D71BFD7">
              <w:rPr>
                <w:b/>
                <w:bCs/>
                <w:sz w:val="24"/>
                <w:szCs w:val="24"/>
              </w:rPr>
              <w:t>Type (Bytes)</w:t>
            </w:r>
          </w:p>
        </w:tc>
        <w:tc>
          <w:tcPr>
            <w:tcW w:w="5327" w:type="dxa"/>
          </w:tcPr>
          <w:p w14:paraId="5A34C5F2" w14:textId="224025DF" w:rsidR="5D71BFD7" w:rsidRDefault="5D71BFD7" w:rsidP="5D71BFD7">
            <w:pPr>
              <w:jc w:val="center"/>
              <w:rPr>
                <w:b/>
                <w:bCs/>
                <w:sz w:val="24"/>
                <w:szCs w:val="24"/>
              </w:rPr>
            </w:pPr>
            <w:r w:rsidRPr="5D71BF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5D71BFD7" w14:paraId="44BF436C" w14:textId="77777777" w:rsidTr="11E578F4">
        <w:tc>
          <w:tcPr>
            <w:tcW w:w="3109" w:type="dxa"/>
          </w:tcPr>
          <w:p w14:paraId="2EDCC82A" w14:textId="2FF2DFCC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lastRenderedPageBreak/>
              <w:t>Signature File Format Version</w:t>
            </w:r>
          </w:p>
        </w:tc>
        <w:tc>
          <w:tcPr>
            <w:tcW w:w="914" w:type="dxa"/>
          </w:tcPr>
          <w:p w14:paraId="4DFB4AC4" w14:textId="2CA84B74" w:rsidR="5D71BFD7" w:rsidRDefault="000F4E99" w:rsidP="5D71BFD7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5327" w:type="dxa"/>
          </w:tcPr>
          <w:p w14:paraId="01906523" w14:textId="138054E0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Value: 5</w:t>
            </w:r>
          </w:p>
        </w:tc>
      </w:tr>
      <w:tr w:rsidR="5D71BFD7" w14:paraId="7EADFC68" w14:textId="77777777" w:rsidTr="11E578F4">
        <w:tc>
          <w:tcPr>
            <w:tcW w:w="3109" w:type="dxa"/>
          </w:tcPr>
          <w:p w14:paraId="6C4B49BF" w14:textId="3096DB43" w:rsidR="5D71BFD7" w:rsidRDefault="5D71BFD7">
            <w:r w:rsidRPr="5D71BFD7">
              <w:rPr>
                <w:rFonts w:ascii="Calibri" w:eastAsia="Calibri" w:hAnsi="Calibri" w:cs="Calibri"/>
                <w:sz w:val="24"/>
                <w:szCs w:val="24"/>
              </w:rPr>
              <w:t>Object Stream Signature Version</w:t>
            </w:r>
          </w:p>
        </w:tc>
        <w:tc>
          <w:tcPr>
            <w:tcW w:w="914" w:type="dxa"/>
          </w:tcPr>
          <w:p w14:paraId="51F7C086" w14:textId="4CE75C9A" w:rsidR="5D71BFD7" w:rsidRDefault="5D71BFD7" w:rsidP="5D71BFD7">
            <w:pPr>
              <w:spacing w:line="259" w:lineRule="auto"/>
            </w:pPr>
            <w:r w:rsidRPr="5D71BFD7">
              <w:rPr>
                <w:rFonts w:ascii="Calibri" w:eastAsia="Calibri" w:hAnsi="Calibri" w:cs="Calibri"/>
                <w:sz w:val="24"/>
                <w:szCs w:val="24"/>
              </w:rPr>
              <w:t>int (4)</w:t>
            </w:r>
          </w:p>
        </w:tc>
        <w:tc>
          <w:tcPr>
            <w:tcW w:w="5327" w:type="dxa"/>
          </w:tcPr>
          <w:p w14:paraId="0DC64E4A" w14:textId="16BE55D7" w:rsidR="5D71BFD7" w:rsidRDefault="5D71BFD7">
            <w:r w:rsidRPr="5D71BFD7">
              <w:rPr>
                <w:rFonts w:ascii="Calibri" w:eastAsia="Calibri" w:hAnsi="Calibri" w:cs="Calibri"/>
                <w:sz w:val="24"/>
                <w:szCs w:val="24"/>
              </w:rPr>
              <w:t xml:space="preserve">Value: 1  </w:t>
            </w:r>
          </w:p>
          <w:p w14:paraId="40CA0832" w14:textId="6555A7F0" w:rsidR="5D71BFD7" w:rsidRDefault="5D71BFD7">
            <w:r w:rsidRPr="5D71BFD7">
              <w:rPr>
                <w:rFonts w:ascii="Calibri" w:eastAsia="Calibri" w:hAnsi="Calibri" w:cs="Calibri"/>
                <w:sz w:val="24"/>
                <w:szCs w:val="24"/>
              </w:rPr>
              <w:t xml:space="preserve">This defines the format of the remainder of the signature file. This version number is used when parsing a signature file with methods defined in </w:t>
            </w:r>
            <w:proofErr w:type="spellStart"/>
            <w:r w:rsidRPr="5D71BFD7">
              <w:rPr>
                <w:rFonts w:ascii="Calibri" w:eastAsia="Calibri" w:hAnsi="Calibri" w:cs="Calibri"/>
                <w:sz w:val="24"/>
                <w:szCs w:val="24"/>
              </w:rPr>
              <w:t>swirlds</w:t>
            </w:r>
            <w:proofErr w:type="spellEnd"/>
            <w:r w:rsidRPr="5D71BFD7">
              <w:rPr>
                <w:rFonts w:ascii="Calibri" w:eastAsia="Calibri" w:hAnsi="Calibri" w:cs="Calibri"/>
                <w:sz w:val="24"/>
                <w:szCs w:val="24"/>
              </w:rPr>
              <w:t>-common package</w:t>
            </w:r>
          </w:p>
        </w:tc>
      </w:tr>
      <w:tr w:rsidR="5D71BFD7" w14:paraId="0F79F590" w14:textId="77777777" w:rsidTr="11E578F4">
        <w:tc>
          <w:tcPr>
            <w:tcW w:w="3109" w:type="dxa"/>
          </w:tcPr>
          <w:p w14:paraId="4397C05D" w14:textId="22A13906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Entire Hash of the corresponding stream file</w:t>
            </w:r>
          </w:p>
        </w:tc>
        <w:tc>
          <w:tcPr>
            <w:tcW w:w="914" w:type="dxa"/>
          </w:tcPr>
          <w:p w14:paraId="216F5598" w14:textId="3AE23DC7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 w:rsidRPr="5D71BFD7">
              <w:rPr>
                <w:sz w:val="24"/>
                <w:szCs w:val="24"/>
              </w:rPr>
              <w:t>byte[</w:t>
            </w:r>
            <w:proofErr w:type="gramEnd"/>
            <w:r w:rsidRPr="5D71BFD7">
              <w:rPr>
                <w:sz w:val="24"/>
                <w:szCs w:val="24"/>
              </w:rPr>
              <w:t>]</w:t>
            </w:r>
          </w:p>
        </w:tc>
        <w:tc>
          <w:tcPr>
            <w:tcW w:w="5327" w:type="dxa"/>
          </w:tcPr>
          <w:p w14:paraId="0A9C806F" w14:textId="2009A49E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Hash of the entire corresponding stream file</w:t>
            </w:r>
          </w:p>
        </w:tc>
      </w:tr>
      <w:tr w:rsidR="5D71BFD7" w14:paraId="264359F3" w14:textId="77777777" w:rsidTr="11E578F4">
        <w:tc>
          <w:tcPr>
            <w:tcW w:w="3109" w:type="dxa"/>
          </w:tcPr>
          <w:p w14:paraId="440F914E" w14:textId="46AFCEC9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Signature on hash bytes of Entire Hash</w:t>
            </w:r>
          </w:p>
        </w:tc>
        <w:tc>
          <w:tcPr>
            <w:tcW w:w="914" w:type="dxa"/>
          </w:tcPr>
          <w:p w14:paraId="0EB1EAF6" w14:textId="1C49910A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 w:rsidRPr="5D71BFD7">
              <w:rPr>
                <w:sz w:val="24"/>
                <w:szCs w:val="24"/>
              </w:rPr>
              <w:t>byte[</w:t>
            </w:r>
            <w:proofErr w:type="gramEnd"/>
            <w:r w:rsidRPr="5D71BFD7">
              <w:rPr>
                <w:sz w:val="24"/>
                <w:szCs w:val="24"/>
              </w:rPr>
              <w:t>]</w:t>
            </w:r>
          </w:p>
        </w:tc>
        <w:tc>
          <w:tcPr>
            <w:tcW w:w="5327" w:type="dxa"/>
          </w:tcPr>
          <w:p w14:paraId="665186A9" w14:textId="52FD6C4F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 xml:space="preserve">A signature object generated by signing the hash bytes of Entire Hash. </w:t>
            </w:r>
            <w:r w:rsidRPr="5D71BFD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See `</w:t>
            </w:r>
            <w:r w:rsidRPr="5D71BFD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5D71BFD7">
              <w:rPr>
                <w:sz w:val="24"/>
                <w:szCs w:val="24"/>
              </w:rPr>
              <w:t xml:space="preserve">Signature </w:t>
            </w:r>
            <w:r w:rsidRPr="5D71BFD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` table below for details</w:t>
            </w:r>
          </w:p>
        </w:tc>
      </w:tr>
      <w:tr w:rsidR="5D71BFD7" w14:paraId="61A50B71" w14:textId="77777777" w:rsidTr="11E578F4">
        <w:tc>
          <w:tcPr>
            <w:tcW w:w="3109" w:type="dxa"/>
          </w:tcPr>
          <w:p w14:paraId="004F027C" w14:textId="1CC1ED5C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Metadata Hash</w:t>
            </w:r>
            <w:r w:rsidR="6E345CAF" w:rsidRPr="5D71BFD7">
              <w:rPr>
                <w:sz w:val="24"/>
                <w:szCs w:val="24"/>
              </w:rPr>
              <w:t xml:space="preserve"> of the corresponding stream file</w:t>
            </w:r>
          </w:p>
        </w:tc>
        <w:tc>
          <w:tcPr>
            <w:tcW w:w="914" w:type="dxa"/>
          </w:tcPr>
          <w:p w14:paraId="14EF843B" w14:textId="4144D0B4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 w:rsidRPr="5D71BFD7">
              <w:rPr>
                <w:sz w:val="24"/>
                <w:szCs w:val="24"/>
              </w:rPr>
              <w:t>byte[</w:t>
            </w:r>
            <w:proofErr w:type="gramEnd"/>
            <w:r w:rsidRPr="5D71BFD7">
              <w:rPr>
                <w:sz w:val="24"/>
                <w:szCs w:val="24"/>
              </w:rPr>
              <w:t>]</w:t>
            </w:r>
          </w:p>
        </w:tc>
        <w:tc>
          <w:tcPr>
            <w:tcW w:w="5327" w:type="dxa"/>
          </w:tcPr>
          <w:p w14:paraId="2A463E79" w14:textId="2834836B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Metadata Hash of the corresponding stream file</w:t>
            </w:r>
          </w:p>
        </w:tc>
      </w:tr>
      <w:tr w:rsidR="5D71BFD7" w14:paraId="55DF30A2" w14:textId="77777777" w:rsidTr="11E578F4">
        <w:tc>
          <w:tcPr>
            <w:tcW w:w="3109" w:type="dxa"/>
          </w:tcPr>
          <w:p w14:paraId="3520F912" w14:textId="6E0D649F" w:rsidR="5D71BFD7" w:rsidRDefault="5D71BFD7" w:rsidP="5D71BFD7">
            <w:pPr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Signature on hash bytes of Metadata Hash</w:t>
            </w:r>
          </w:p>
        </w:tc>
        <w:tc>
          <w:tcPr>
            <w:tcW w:w="914" w:type="dxa"/>
          </w:tcPr>
          <w:p w14:paraId="418B9450" w14:textId="3DEFC0C8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proofErr w:type="gramStart"/>
            <w:r w:rsidRPr="5D71BFD7">
              <w:rPr>
                <w:sz w:val="24"/>
                <w:szCs w:val="24"/>
              </w:rPr>
              <w:t>byte[</w:t>
            </w:r>
            <w:proofErr w:type="gramEnd"/>
            <w:r w:rsidRPr="5D71BFD7">
              <w:rPr>
                <w:sz w:val="24"/>
                <w:szCs w:val="24"/>
              </w:rPr>
              <w:t>]</w:t>
            </w:r>
          </w:p>
        </w:tc>
        <w:tc>
          <w:tcPr>
            <w:tcW w:w="5327" w:type="dxa"/>
          </w:tcPr>
          <w:p w14:paraId="3D9658E3" w14:textId="43163ECF" w:rsidR="5D71BFD7" w:rsidRDefault="5D71BFD7" w:rsidP="5D71BFD7">
            <w:pPr>
              <w:spacing w:line="259" w:lineRule="auto"/>
              <w:rPr>
                <w:sz w:val="24"/>
                <w:szCs w:val="24"/>
              </w:rPr>
            </w:pPr>
            <w:r w:rsidRPr="5D71BFD7">
              <w:rPr>
                <w:sz w:val="24"/>
                <w:szCs w:val="24"/>
              </w:rPr>
              <w:t>A signature object generated by signing the hash bytes of Metadata Hash</w:t>
            </w:r>
          </w:p>
        </w:tc>
      </w:tr>
    </w:tbl>
    <w:p w14:paraId="4CA5996D" w14:textId="61379822" w:rsidR="002172FF" w:rsidRPr="002172FF" w:rsidRDefault="002172FF" w:rsidP="002172FF">
      <w:pPr>
        <w:rPr>
          <w:sz w:val="24"/>
          <w:szCs w:val="24"/>
        </w:rPr>
      </w:pPr>
    </w:p>
    <w:sectPr w:rsidR="002172FF" w:rsidRPr="002172F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3CD31" w14:textId="77777777" w:rsidR="00956FBA" w:rsidRDefault="00956FBA">
      <w:pPr>
        <w:spacing w:after="0" w:line="240" w:lineRule="auto"/>
      </w:pPr>
      <w:r>
        <w:separator/>
      </w:r>
    </w:p>
  </w:endnote>
  <w:endnote w:type="continuationSeparator" w:id="0">
    <w:p w14:paraId="506BFBCC" w14:textId="77777777" w:rsidR="00956FBA" w:rsidRDefault="00956FBA">
      <w:pPr>
        <w:spacing w:after="0" w:line="240" w:lineRule="auto"/>
      </w:pPr>
      <w:r>
        <w:continuationSeparator/>
      </w:r>
    </w:p>
  </w:endnote>
  <w:endnote w:type="continuationNotice" w:id="1">
    <w:p w14:paraId="0D54F4F0" w14:textId="77777777" w:rsidR="00956FBA" w:rsidRDefault="00956F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801EA" w14:paraId="33D09716" w14:textId="77777777" w:rsidTr="4C8801EA">
      <w:tc>
        <w:tcPr>
          <w:tcW w:w="3120" w:type="dxa"/>
        </w:tcPr>
        <w:p w14:paraId="6C7A56FD" w14:textId="4A73532C" w:rsidR="4C8801EA" w:rsidRDefault="4C8801EA" w:rsidP="4C8801EA">
          <w:pPr>
            <w:pStyle w:val="Header"/>
            <w:ind w:left="-115"/>
          </w:pPr>
        </w:p>
      </w:tc>
      <w:tc>
        <w:tcPr>
          <w:tcW w:w="3120" w:type="dxa"/>
        </w:tcPr>
        <w:p w14:paraId="64EF2A08" w14:textId="4384BD1C" w:rsidR="4C8801EA" w:rsidRDefault="4C8801EA" w:rsidP="4C8801EA">
          <w:pPr>
            <w:pStyle w:val="Header"/>
            <w:jc w:val="center"/>
          </w:pPr>
        </w:p>
      </w:tc>
      <w:tc>
        <w:tcPr>
          <w:tcW w:w="3120" w:type="dxa"/>
        </w:tcPr>
        <w:p w14:paraId="653004C8" w14:textId="66DD1782" w:rsidR="4C8801EA" w:rsidRDefault="4C8801EA" w:rsidP="4C8801EA">
          <w:pPr>
            <w:pStyle w:val="Header"/>
            <w:ind w:right="-115"/>
            <w:jc w:val="right"/>
          </w:pPr>
        </w:p>
      </w:tc>
    </w:tr>
  </w:tbl>
  <w:p w14:paraId="4BE52AA1" w14:textId="4851EFFC" w:rsidR="4C8801EA" w:rsidRDefault="4C8801EA" w:rsidP="4C880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9A41C" w14:textId="77777777" w:rsidR="00956FBA" w:rsidRDefault="00956FBA">
      <w:pPr>
        <w:spacing w:after="0" w:line="240" w:lineRule="auto"/>
      </w:pPr>
      <w:r>
        <w:separator/>
      </w:r>
    </w:p>
  </w:footnote>
  <w:footnote w:type="continuationSeparator" w:id="0">
    <w:p w14:paraId="405230CF" w14:textId="77777777" w:rsidR="00956FBA" w:rsidRDefault="00956FBA">
      <w:pPr>
        <w:spacing w:after="0" w:line="240" w:lineRule="auto"/>
      </w:pPr>
      <w:r>
        <w:continuationSeparator/>
      </w:r>
    </w:p>
  </w:footnote>
  <w:footnote w:type="continuationNotice" w:id="1">
    <w:p w14:paraId="79A2F4BA" w14:textId="77777777" w:rsidR="00956FBA" w:rsidRDefault="00956F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801EA" w14:paraId="4D6245CD" w14:textId="77777777" w:rsidTr="4C8801EA">
      <w:tc>
        <w:tcPr>
          <w:tcW w:w="3120" w:type="dxa"/>
        </w:tcPr>
        <w:p w14:paraId="7E576C35" w14:textId="684CA8B7" w:rsidR="4C8801EA" w:rsidRDefault="4C8801EA" w:rsidP="4C8801EA">
          <w:pPr>
            <w:pStyle w:val="Header"/>
            <w:ind w:left="-115"/>
          </w:pPr>
        </w:p>
      </w:tc>
      <w:tc>
        <w:tcPr>
          <w:tcW w:w="3120" w:type="dxa"/>
        </w:tcPr>
        <w:p w14:paraId="5E8AB84C" w14:textId="0969128F" w:rsidR="4C8801EA" w:rsidRDefault="4C8801EA" w:rsidP="4C8801EA">
          <w:pPr>
            <w:pStyle w:val="Header"/>
            <w:jc w:val="center"/>
          </w:pPr>
        </w:p>
      </w:tc>
      <w:tc>
        <w:tcPr>
          <w:tcW w:w="3120" w:type="dxa"/>
        </w:tcPr>
        <w:p w14:paraId="5D30C15B" w14:textId="0AC37C5D" w:rsidR="4C8801EA" w:rsidRDefault="4C8801EA" w:rsidP="4C8801EA">
          <w:pPr>
            <w:pStyle w:val="Header"/>
            <w:ind w:right="-115"/>
            <w:jc w:val="right"/>
          </w:pPr>
        </w:p>
      </w:tc>
    </w:tr>
  </w:tbl>
  <w:p w14:paraId="3813C042" w14:textId="19D2DD68" w:rsidR="4C8801EA" w:rsidRDefault="4C8801EA" w:rsidP="4C880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D19"/>
    <w:multiLevelType w:val="hybridMultilevel"/>
    <w:tmpl w:val="5CBAD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A70AE"/>
    <w:multiLevelType w:val="hybridMultilevel"/>
    <w:tmpl w:val="FFFFFFFF"/>
    <w:lvl w:ilvl="0" w:tplc="2460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CE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6C0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8E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F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4E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A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0A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A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1D88"/>
    <w:multiLevelType w:val="hybridMultilevel"/>
    <w:tmpl w:val="FFFFFFFF"/>
    <w:lvl w:ilvl="0" w:tplc="48206C76">
      <w:start w:val="1"/>
      <w:numFmt w:val="decimal"/>
      <w:lvlText w:val="%1."/>
      <w:lvlJc w:val="left"/>
      <w:pPr>
        <w:ind w:left="720" w:hanging="360"/>
      </w:pPr>
    </w:lvl>
    <w:lvl w:ilvl="1" w:tplc="5F5CBC9E">
      <w:start w:val="1"/>
      <w:numFmt w:val="lowerLetter"/>
      <w:lvlText w:val="%2."/>
      <w:lvlJc w:val="left"/>
      <w:pPr>
        <w:ind w:left="1440" w:hanging="360"/>
      </w:pPr>
    </w:lvl>
    <w:lvl w:ilvl="2" w:tplc="865E3FDE">
      <w:start w:val="1"/>
      <w:numFmt w:val="lowerRoman"/>
      <w:lvlText w:val="%3."/>
      <w:lvlJc w:val="right"/>
      <w:pPr>
        <w:ind w:left="2160" w:hanging="180"/>
      </w:pPr>
    </w:lvl>
    <w:lvl w:ilvl="3" w:tplc="B096E606">
      <w:start w:val="1"/>
      <w:numFmt w:val="decimal"/>
      <w:lvlText w:val="%4."/>
      <w:lvlJc w:val="left"/>
      <w:pPr>
        <w:ind w:left="2880" w:hanging="360"/>
      </w:pPr>
    </w:lvl>
    <w:lvl w:ilvl="4" w:tplc="1956506C">
      <w:start w:val="1"/>
      <w:numFmt w:val="lowerLetter"/>
      <w:lvlText w:val="%5."/>
      <w:lvlJc w:val="left"/>
      <w:pPr>
        <w:ind w:left="3600" w:hanging="360"/>
      </w:pPr>
    </w:lvl>
    <w:lvl w:ilvl="5" w:tplc="AADC6C16">
      <w:start w:val="1"/>
      <w:numFmt w:val="lowerRoman"/>
      <w:lvlText w:val="%6."/>
      <w:lvlJc w:val="right"/>
      <w:pPr>
        <w:ind w:left="4320" w:hanging="180"/>
      </w:pPr>
    </w:lvl>
    <w:lvl w:ilvl="6" w:tplc="F0300544">
      <w:start w:val="1"/>
      <w:numFmt w:val="decimal"/>
      <w:lvlText w:val="%7."/>
      <w:lvlJc w:val="left"/>
      <w:pPr>
        <w:ind w:left="5040" w:hanging="360"/>
      </w:pPr>
    </w:lvl>
    <w:lvl w:ilvl="7" w:tplc="595EDB14">
      <w:start w:val="1"/>
      <w:numFmt w:val="lowerLetter"/>
      <w:lvlText w:val="%8."/>
      <w:lvlJc w:val="left"/>
      <w:pPr>
        <w:ind w:left="5760" w:hanging="360"/>
      </w:pPr>
    </w:lvl>
    <w:lvl w:ilvl="8" w:tplc="328810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3558"/>
    <w:multiLevelType w:val="hybridMultilevel"/>
    <w:tmpl w:val="FFFFFFFF"/>
    <w:lvl w:ilvl="0" w:tplc="5AF25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27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45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49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E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CE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42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AC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22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2E32"/>
    <w:multiLevelType w:val="hybridMultilevel"/>
    <w:tmpl w:val="FFFFFFFF"/>
    <w:lvl w:ilvl="0" w:tplc="BD4C8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EF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0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47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A4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4E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E4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21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68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2D0C"/>
    <w:multiLevelType w:val="hybridMultilevel"/>
    <w:tmpl w:val="FFFFFFFF"/>
    <w:lvl w:ilvl="0" w:tplc="E3A84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C15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904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8B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8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2C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E6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D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6A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05845"/>
    <w:multiLevelType w:val="hybridMultilevel"/>
    <w:tmpl w:val="3418CEC8"/>
    <w:lvl w:ilvl="0" w:tplc="4984BAF6">
      <w:start w:val="1"/>
      <w:numFmt w:val="decimal"/>
      <w:lvlText w:val="%1."/>
      <w:lvlJc w:val="left"/>
      <w:pPr>
        <w:ind w:left="720" w:hanging="360"/>
      </w:pPr>
    </w:lvl>
    <w:lvl w:ilvl="1" w:tplc="18304A7A">
      <w:start w:val="1"/>
      <w:numFmt w:val="lowerLetter"/>
      <w:lvlText w:val="%2."/>
      <w:lvlJc w:val="left"/>
      <w:pPr>
        <w:ind w:left="1440" w:hanging="360"/>
      </w:pPr>
    </w:lvl>
    <w:lvl w:ilvl="2" w:tplc="874AB19A">
      <w:start w:val="1"/>
      <w:numFmt w:val="lowerRoman"/>
      <w:lvlText w:val="%3."/>
      <w:lvlJc w:val="right"/>
      <w:pPr>
        <w:ind w:left="2160" w:hanging="180"/>
      </w:pPr>
    </w:lvl>
    <w:lvl w:ilvl="3" w:tplc="DBB6789A">
      <w:start w:val="1"/>
      <w:numFmt w:val="decimal"/>
      <w:lvlText w:val="%4."/>
      <w:lvlJc w:val="left"/>
      <w:pPr>
        <w:ind w:left="2880" w:hanging="360"/>
      </w:pPr>
    </w:lvl>
    <w:lvl w:ilvl="4" w:tplc="4246E9FA">
      <w:start w:val="1"/>
      <w:numFmt w:val="lowerLetter"/>
      <w:lvlText w:val="%5."/>
      <w:lvlJc w:val="left"/>
      <w:pPr>
        <w:ind w:left="3600" w:hanging="360"/>
      </w:pPr>
    </w:lvl>
    <w:lvl w:ilvl="5" w:tplc="D1F05A22">
      <w:start w:val="1"/>
      <w:numFmt w:val="lowerRoman"/>
      <w:lvlText w:val="%6."/>
      <w:lvlJc w:val="right"/>
      <w:pPr>
        <w:ind w:left="4320" w:hanging="180"/>
      </w:pPr>
    </w:lvl>
    <w:lvl w:ilvl="6" w:tplc="61B286AE">
      <w:start w:val="1"/>
      <w:numFmt w:val="decimal"/>
      <w:lvlText w:val="%7."/>
      <w:lvlJc w:val="left"/>
      <w:pPr>
        <w:ind w:left="5040" w:hanging="360"/>
      </w:pPr>
    </w:lvl>
    <w:lvl w:ilvl="7" w:tplc="54104582">
      <w:start w:val="1"/>
      <w:numFmt w:val="lowerLetter"/>
      <w:lvlText w:val="%8."/>
      <w:lvlJc w:val="left"/>
      <w:pPr>
        <w:ind w:left="5760" w:hanging="360"/>
      </w:pPr>
    </w:lvl>
    <w:lvl w:ilvl="8" w:tplc="0582C4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0EC0"/>
    <w:multiLevelType w:val="hybridMultilevel"/>
    <w:tmpl w:val="FFFFFFFF"/>
    <w:lvl w:ilvl="0" w:tplc="16C87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CA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29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C0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09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2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2C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A0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C2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D4F7A"/>
    <w:multiLevelType w:val="hybridMultilevel"/>
    <w:tmpl w:val="FFFFFFFF"/>
    <w:lvl w:ilvl="0" w:tplc="A88A6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2F8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68C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81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C8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8D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62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E9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2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13B9A"/>
    <w:multiLevelType w:val="hybridMultilevel"/>
    <w:tmpl w:val="FFFFFFFF"/>
    <w:lvl w:ilvl="0" w:tplc="87924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F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E6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4E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43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64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05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2F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2B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56690"/>
    <w:multiLevelType w:val="hybridMultilevel"/>
    <w:tmpl w:val="FFFFFFFF"/>
    <w:lvl w:ilvl="0" w:tplc="EF46F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04D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A8A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A3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D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6E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6E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A9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61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C37D2"/>
    <w:multiLevelType w:val="hybridMultilevel"/>
    <w:tmpl w:val="FFFFFFFF"/>
    <w:lvl w:ilvl="0" w:tplc="44BAD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AE0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205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4A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63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30D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6F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AB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CB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4A46"/>
    <w:multiLevelType w:val="hybridMultilevel"/>
    <w:tmpl w:val="FFFFFFFF"/>
    <w:lvl w:ilvl="0" w:tplc="2FB81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23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027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6D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2A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2B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CF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8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E0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228B8"/>
    <w:multiLevelType w:val="hybridMultilevel"/>
    <w:tmpl w:val="FFFFFFFF"/>
    <w:lvl w:ilvl="0" w:tplc="C44AD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EF4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5AB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86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E2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4D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43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20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CEC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57D7B"/>
    <w:multiLevelType w:val="hybridMultilevel"/>
    <w:tmpl w:val="60E2279A"/>
    <w:lvl w:ilvl="0" w:tplc="A796C732">
      <w:start w:val="1"/>
      <w:numFmt w:val="decimal"/>
      <w:lvlText w:val="%1."/>
      <w:lvlJc w:val="left"/>
      <w:pPr>
        <w:ind w:left="720" w:hanging="360"/>
      </w:pPr>
    </w:lvl>
    <w:lvl w:ilvl="1" w:tplc="7A4888E0">
      <w:start w:val="1"/>
      <w:numFmt w:val="lowerLetter"/>
      <w:lvlText w:val="%2."/>
      <w:lvlJc w:val="left"/>
      <w:pPr>
        <w:ind w:left="1440" w:hanging="360"/>
      </w:pPr>
    </w:lvl>
    <w:lvl w:ilvl="2" w:tplc="A18AC9D8">
      <w:start w:val="1"/>
      <w:numFmt w:val="lowerRoman"/>
      <w:lvlText w:val="%3."/>
      <w:lvlJc w:val="right"/>
      <w:pPr>
        <w:ind w:left="2160" w:hanging="180"/>
      </w:pPr>
    </w:lvl>
    <w:lvl w:ilvl="3" w:tplc="EE2EE7AA">
      <w:start w:val="1"/>
      <w:numFmt w:val="decimal"/>
      <w:lvlText w:val="%4."/>
      <w:lvlJc w:val="left"/>
      <w:pPr>
        <w:ind w:left="2880" w:hanging="360"/>
      </w:pPr>
    </w:lvl>
    <w:lvl w:ilvl="4" w:tplc="FB1C21F8">
      <w:start w:val="1"/>
      <w:numFmt w:val="lowerLetter"/>
      <w:lvlText w:val="%5."/>
      <w:lvlJc w:val="left"/>
      <w:pPr>
        <w:ind w:left="3600" w:hanging="360"/>
      </w:pPr>
    </w:lvl>
    <w:lvl w:ilvl="5" w:tplc="A86E32F4">
      <w:start w:val="1"/>
      <w:numFmt w:val="lowerRoman"/>
      <w:lvlText w:val="%6."/>
      <w:lvlJc w:val="right"/>
      <w:pPr>
        <w:ind w:left="4320" w:hanging="180"/>
      </w:pPr>
    </w:lvl>
    <w:lvl w:ilvl="6" w:tplc="0868D2DE">
      <w:start w:val="1"/>
      <w:numFmt w:val="decimal"/>
      <w:lvlText w:val="%7."/>
      <w:lvlJc w:val="left"/>
      <w:pPr>
        <w:ind w:left="5040" w:hanging="360"/>
      </w:pPr>
    </w:lvl>
    <w:lvl w:ilvl="7" w:tplc="2E4EEE34">
      <w:start w:val="1"/>
      <w:numFmt w:val="lowerLetter"/>
      <w:lvlText w:val="%8."/>
      <w:lvlJc w:val="left"/>
      <w:pPr>
        <w:ind w:left="5760" w:hanging="360"/>
      </w:pPr>
    </w:lvl>
    <w:lvl w:ilvl="8" w:tplc="CB6ED66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B1FCB"/>
    <w:multiLevelType w:val="hybridMultilevel"/>
    <w:tmpl w:val="FFFFFFFF"/>
    <w:lvl w:ilvl="0" w:tplc="C05C2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037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E27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2D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C3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AF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C6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0C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CF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434E4"/>
    <w:multiLevelType w:val="hybridMultilevel"/>
    <w:tmpl w:val="FFFFFFFF"/>
    <w:lvl w:ilvl="0" w:tplc="7834F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48A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D29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0C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29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47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AC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0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A7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F088F"/>
    <w:multiLevelType w:val="hybridMultilevel"/>
    <w:tmpl w:val="FFFFFFFF"/>
    <w:lvl w:ilvl="0" w:tplc="27206942">
      <w:start w:val="1"/>
      <w:numFmt w:val="decimal"/>
      <w:lvlText w:val="%1."/>
      <w:lvlJc w:val="left"/>
      <w:pPr>
        <w:ind w:left="720" w:hanging="360"/>
      </w:pPr>
    </w:lvl>
    <w:lvl w:ilvl="1" w:tplc="8D4AECE8">
      <w:start w:val="1"/>
      <w:numFmt w:val="lowerLetter"/>
      <w:lvlText w:val="%2."/>
      <w:lvlJc w:val="left"/>
      <w:pPr>
        <w:ind w:left="1440" w:hanging="360"/>
      </w:pPr>
    </w:lvl>
    <w:lvl w:ilvl="2" w:tplc="282EF2A2">
      <w:start w:val="1"/>
      <w:numFmt w:val="lowerRoman"/>
      <w:lvlText w:val="%3."/>
      <w:lvlJc w:val="right"/>
      <w:pPr>
        <w:ind w:left="2160" w:hanging="180"/>
      </w:pPr>
    </w:lvl>
    <w:lvl w:ilvl="3" w:tplc="F470374C">
      <w:start w:val="1"/>
      <w:numFmt w:val="decimal"/>
      <w:lvlText w:val="%4."/>
      <w:lvlJc w:val="left"/>
      <w:pPr>
        <w:ind w:left="2880" w:hanging="360"/>
      </w:pPr>
    </w:lvl>
    <w:lvl w:ilvl="4" w:tplc="EAD0E878">
      <w:start w:val="1"/>
      <w:numFmt w:val="lowerLetter"/>
      <w:lvlText w:val="%5."/>
      <w:lvlJc w:val="left"/>
      <w:pPr>
        <w:ind w:left="3600" w:hanging="360"/>
      </w:pPr>
    </w:lvl>
    <w:lvl w:ilvl="5" w:tplc="E77648C6">
      <w:start w:val="1"/>
      <w:numFmt w:val="lowerRoman"/>
      <w:lvlText w:val="%6."/>
      <w:lvlJc w:val="right"/>
      <w:pPr>
        <w:ind w:left="4320" w:hanging="180"/>
      </w:pPr>
    </w:lvl>
    <w:lvl w:ilvl="6" w:tplc="63202268">
      <w:start w:val="1"/>
      <w:numFmt w:val="decimal"/>
      <w:lvlText w:val="%7."/>
      <w:lvlJc w:val="left"/>
      <w:pPr>
        <w:ind w:left="5040" w:hanging="360"/>
      </w:pPr>
    </w:lvl>
    <w:lvl w:ilvl="7" w:tplc="6CD0E716">
      <w:start w:val="1"/>
      <w:numFmt w:val="lowerLetter"/>
      <w:lvlText w:val="%8."/>
      <w:lvlJc w:val="left"/>
      <w:pPr>
        <w:ind w:left="5760" w:hanging="360"/>
      </w:pPr>
    </w:lvl>
    <w:lvl w:ilvl="8" w:tplc="FED2588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64DC7"/>
    <w:multiLevelType w:val="hybridMultilevel"/>
    <w:tmpl w:val="3126E4A2"/>
    <w:lvl w:ilvl="0" w:tplc="CAF49CCE">
      <w:start w:val="1"/>
      <w:numFmt w:val="decimal"/>
      <w:lvlText w:val="%1."/>
      <w:lvlJc w:val="left"/>
      <w:pPr>
        <w:ind w:left="720" w:hanging="360"/>
      </w:pPr>
    </w:lvl>
    <w:lvl w:ilvl="1" w:tplc="1F9C078E">
      <w:start w:val="1"/>
      <w:numFmt w:val="lowerLetter"/>
      <w:lvlText w:val="%2."/>
      <w:lvlJc w:val="left"/>
      <w:pPr>
        <w:ind w:left="1440" w:hanging="360"/>
      </w:pPr>
    </w:lvl>
    <w:lvl w:ilvl="2" w:tplc="101C5424">
      <w:start w:val="1"/>
      <w:numFmt w:val="lowerRoman"/>
      <w:lvlText w:val="%3."/>
      <w:lvlJc w:val="right"/>
      <w:pPr>
        <w:ind w:left="2160" w:hanging="180"/>
      </w:pPr>
    </w:lvl>
    <w:lvl w:ilvl="3" w:tplc="789446C6">
      <w:start w:val="1"/>
      <w:numFmt w:val="decimal"/>
      <w:lvlText w:val="%4."/>
      <w:lvlJc w:val="left"/>
      <w:pPr>
        <w:ind w:left="2880" w:hanging="360"/>
      </w:pPr>
    </w:lvl>
    <w:lvl w:ilvl="4" w:tplc="9BDA6EC0">
      <w:start w:val="1"/>
      <w:numFmt w:val="lowerLetter"/>
      <w:lvlText w:val="%5."/>
      <w:lvlJc w:val="left"/>
      <w:pPr>
        <w:ind w:left="3600" w:hanging="360"/>
      </w:pPr>
    </w:lvl>
    <w:lvl w:ilvl="5" w:tplc="2F183866">
      <w:start w:val="1"/>
      <w:numFmt w:val="lowerRoman"/>
      <w:lvlText w:val="%6."/>
      <w:lvlJc w:val="right"/>
      <w:pPr>
        <w:ind w:left="4320" w:hanging="180"/>
      </w:pPr>
    </w:lvl>
    <w:lvl w:ilvl="6" w:tplc="0DDAA5FA">
      <w:start w:val="1"/>
      <w:numFmt w:val="decimal"/>
      <w:lvlText w:val="%7."/>
      <w:lvlJc w:val="left"/>
      <w:pPr>
        <w:ind w:left="5040" w:hanging="360"/>
      </w:pPr>
    </w:lvl>
    <w:lvl w:ilvl="7" w:tplc="1370144C">
      <w:start w:val="1"/>
      <w:numFmt w:val="lowerLetter"/>
      <w:lvlText w:val="%8."/>
      <w:lvlJc w:val="left"/>
      <w:pPr>
        <w:ind w:left="5760" w:hanging="360"/>
      </w:pPr>
    </w:lvl>
    <w:lvl w:ilvl="8" w:tplc="18CA41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64478"/>
    <w:multiLevelType w:val="hybridMultilevel"/>
    <w:tmpl w:val="FFFFFFFF"/>
    <w:lvl w:ilvl="0" w:tplc="F08A6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269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F46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CB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A9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E7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09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E4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4B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406BE"/>
    <w:multiLevelType w:val="hybridMultilevel"/>
    <w:tmpl w:val="FFFFFFFF"/>
    <w:lvl w:ilvl="0" w:tplc="D0665424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8850051A">
      <w:start w:val="1"/>
      <w:numFmt w:val="lowerRoman"/>
      <w:lvlText w:val="%3."/>
      <w:lvlJc w:val="right"/>
      <w:pPr>
        <w:ind w:left="2160" w:hanging="180"/>
      </w:pPr>
    </w:lvl>
    <w:lvl w:ilvl="3" w:tplc="00E473FE">
      <w:start w:val="1"/>
      <w:numFmt w:val="decimal"/>
      <w:lvlText w:val="%4."/>
      <w:lvlJc w:val="left"/>
      <w:pPr>
        <w:ind w:left="2880" w:hanging="360"/>
      </w:pPr>
    </w:lvl>
    <w:lvl w:ilvl="4" w:tplc="7C02E7D6">
      <w:start w:val="1"/>
      <w:numFmt w:val="lowerLetter"/>
      <w:lvlText w:val="%5."/>
      <w:lvlJc w:val="left"/>
      <w:pPr>
        <w:ind w:left="3600" w:hanging="360"/>
      </w:pPr>
    </w:lvl>
    <w:lvl w:ilvl="5" w:tplc="B4968BDA">
      <w:start w:val="1"/>
      <w:numFmt w:val="lowerRoman"/>
      <w:lvlText w:val="%6."/>
      <w:lvlJc w:val="right"/>
      <w:pPr>
        <w:ind w:left="4320" w:hanging="180"/>
      </w:pPr>
    </w:lvl>
    <w:lvl w:ilvl="6" w:tplc="8C7E446E">
      <w:start w:val="1"/>
      <w:numFmt w:val="decimal"/>
      <w:lvlText w:val="%7."/>
      <w:lvlJc w:val="left"/>
      <w:pPr>
        <w:ind w:left="5040" w:hanging="360"/>
      </w:pPr>
    </w:lvl>
    <w:lvl w:ilvl="7" w:tplc="C3AAE83E">
      <w:start w:val="1"/>
      <w:numFmt w:val="lowerLetter"/>
      <w:lvlText w:val="%8."/>
      <w:lvlJc w:val="left"/>
      <w:pPr>
        <w:ind w:left="5760" w:hanging="360"/>
      </w:pPr>
    </w:lvl>
    <w:lvl w:ilvl="8" w:tplc="33D02F3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543E1"/>
    <w:multiLevelType w:val="hybridMultilevel"/>
    <w:tmpl w:val="FFFFFFFF"/>
    <w:lvl w:ilvl="0" w:tplc="A30C7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45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F80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A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00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A1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65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1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83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9230B"/>
    <w:multiLevelType w:val="hybridMultilevel"/>
    <w:tmpl w:val="FFFFFFFF"/>
    <w:lvl w:ilvl="0" w:tplc="0DFE0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24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40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6D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4A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E8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62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FA0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1410A"/>
    <w:multiLevelType w:val="hybridMultilevel"/>
    <w:tmpl w:val="FFFFFFFF"/>
    <w:lvl w:ilvl="0" w:tplc="A97C9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EE0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23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1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E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84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C0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4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49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06171"/>
    <w:multiLevelType w:val="hybridMultilevel"/>
    <w:tmpl w:val="FFFFFFFF"/>
    <w:lvl w:ilvl="0" w:tplc="D820B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04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CCB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82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A5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C9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2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CA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4C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97EC7"/>
    <w:multiLevelType w:val="hybridMultilevel"/>
    <w:tmpl w:val="FFFFFFFF"/>
    <w:lvl w:ilvl="0" w:tplc="F9060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253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E48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A9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4C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44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01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46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5"/>
  </w:num>
  <w:num w:numId="4">
    <w:abstractNumId w:val="15"/>
  </w:num>
  <w:num w:numId="5">
    <w:abstractNumId w:val="14"/>
  </w:num>
  <w:num w:numId="6">
    <w:abstractNumId w:val="18"/>
  </w:num>
  <w:num w:numId="7">
    <w:abstractNumId w:val="6"/>
  </w:num>
  <w:num w:numId="8">
    <w:abstractNumId w:val="2"/>
  </w:num>
  <w:num w:numId="9">
    <w:abstractNumId w:val="17"/>
  </w:num>
  <w:num w:numId="10">
    <w:abstractNumId w:val="8"/>
  </w:num>
  <w:num w:numId="11">
    <w:abstractNumId w:val="23"/>
  </w:num>
  <w:num w:numId="12">
    <w:abstractNumId w:val="10"/>
  </w:num>
  <w:num w:numId="13">
    <w:abstractNumId w:val="24"/>
  </w:num>
  <w:num w:numId="14">
    <w:abstractNumId w:val="16"/>
  </w:num>
  <w:num w:numId="15">
    <w:abstractNumId w:val="1"/>
  </w:num>
  <w:num w:numId="16">
    <w:abstractNumId w:val="12"/>
  </w:num>
  <w:num w:numId="17">
    <w:abstractNumId w:val="13"/>
  </w:num>
  <w:num w:numId="18">
    <w:abstractNumId w:val="21"/>
  </w:num>
  <w:num w:numId="19">
    <w:abstractNumId w:val="19"/>
  </w:num>
  <w:num w:numId="20">
    <w:abstractNumId w:val="11"/>
  </w:num>
  <w:num w:numId="21">
    <w:abstractNumId w:val="5"/>
  </w:num>
  <w:num w:numId="22">
    <w:abstractNumId w:val="0"/>
  </w:num>
  <w:num w:numId="23">
    <w:abstractNumId w:val="22"/>
  </w:num>
  <w:num w:numId="24">
    <w:abstractNumId w:val="9"/>
  </w:num>
  <w:num w:numId="25">
    <w:abstractNumId w:val="4"/>
  </w:num>
  <w:num w:numId="26">
    <w:abstractNumId w:val="7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imi Hunjan">
    <w15:presenceInfo w15:providerId="AD" w15:userId="S::simi@swirlds.org::2735432d-8512-42b5-a60f-166cd8d9fe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BF3EE5"/>
    <w:rsid w:val="000005F4"/>
    <w:rsid w:val="00000AC9"/>
    <w:rsid w:val="00004E6C"/>
    <w:rsid w:val="0000643B"/>
    <w:rsid w:val="000110C8"/>
    <w:rsid w:val="000140DD"/>
    <w:rsid w:val="00014544"/>
    <w:rsid w:val="0001570F"/>
    <w:rsid w:val="00015A13"/>
    <w:rsid w:val="000161F7"/>
    <w:rsid w:val="00017F91"/>
    <w:rsid w:val="0002045E"/>
    <w:rsid w:val="00021035"/>
    <w:rsid w:val="00024FCA"/>
    <w:rsid w:val="00025539"/>
    <w:rsid w:val="00026E58"/>
    <w:rsid w:val="000327E4"/>
    <w:rsid w:val="00033D5E"/>
    <w:rsid w:val="00034E26"/>
    <w:rsid w:val="00035197"/>
    <w:rsid w:val="00040891"/>
    <w:rsid w:val="00041E1E"/>
    <w:rsid w:val="0004375D"/>
    <w:rsid w:val="000459F2"/>
    <w:rsid w:val="00045B08"/>
    <w:rsid w:val="00046309"/>
    <w:rsid w:val="00051926"/>
    <w:rsid w:val="00053331"/>
    <w:rsid w:val="000555CB"/>
    <w:rsid w:val="00055EF0"/>
    <w:rsid w:val="00063A0B"/>
    <w:rsid w:val="00063F02"/>
    <w:rsid w:val="0006419B"/>
    <w:rsid w:val="0006422B"/>
    <w:rsid w:val="00064D21"/>
    <w:rsid w:val="00065034"/>
    <w:rsid w:val="0007123F"/>
    <w:rsid w:val="00072ECA"/>
    <w:rsid w:val="00077044"/>
    <w:rsid w:val="00081E47"/>
    <w:rsid w:val="000878B0"/>
    <w:rsid w:val="00093761"/>
    <w:rsid w:val="000A1A15"/>
    <w:rsid w:val="000A2F36"/>
    <w:rsid w:val="000A30A6"/>
    <w:rsid w:val="000A4156"/>
    <w:rsid w:val="000A4904"/>
    <w:rsid w:val="000A5976"/>
    <w:rsid w:val="000A7677"/>
    <w:rsid w:val="000B08AF"/>
    <w:rsid w:val="000B22E6"/>
    <w:rsid w:val="000B380D"/>
    <w:rsid w:val="000B690B"/>
    <w:rsid w:val="000D2D78"/>
    <w:rsid w:val="000D47B3"/>
    <w:rsid w:val="000D5D4E"/>
    <w:rsid w:val="000D7D9E"/>
    <w:rsid w:val="000E3AE0"/>
    <w:rsid w:val="000E6420"/>
    <w:rsid w:val="000E678C"/>
    <w:rsid w:val="000F027E"/>
    <w:rsid w:val="000F337D"/>
    <w:rsid w:val="000F4E99"/>
    <w:rsid w:val="000F774E"/>
    <w:rsid w:val="000F79E4"/>
    <w:rsid w:val="001031F3"/>
    <w:rsid w:val="00103FD1"/>
    <w:rsid w:val="00104B2A"/>
    <w:rsid w:val="001066F6"/>
    <w:rsid w:val="001068EC"/>
    <w:rsid w:val="00106F11"/>
    <w:rsid w:val="00107C03"/>
    <w:rsid w:val="00113824"/>
    <w:rsid w:val="00124D17"/>
    <w:rsid w:val="001261CE"/>
    <w:rsid w:val="001267ED"/>
    <w:rsid w:val="00127470"/>
    <w:rsid w:val="0013586D"/>
    <w:rsid w:val="001358F0"/>
    <w:rsid w:val="00147D56"/>
    <w:rsid w:val="00150FF4"/>
    <w:rsid w:val="001511FA"/>
    <w:rsid w:val="0015569B"/>
    <w:rsid w:val="00155E18"/>
    <w:rsid w:val="00160024"/>
    <w:rsid w:val="00164D95"/>
    <w:rsid w:val="001665D9"/>
    <w:rsid w:val="00166DD0"/>
    <w:rsid w:val="001719E9"/>
    <w:rsid w:val="00173A64"/>
    <w:rsid w:val="00175970"/>
    <w:rsid w:val="00176FED"/>
    <w:rsid w:val="00177AFE"/>
    <w:rsid w:val="0018446E"/>
    <w:rsid w:val="001852C2"/>
    <w:rsid w:val="00191EFF"/>
    <w:rsid w:val="001933D3"/>
    <w:rsid w:val="00194227"/>
    <w:rsid w:val="00194F41"/>
    <w:rsid w:val="0019570E"/>
    <w:rsid w:val="00195EDE"/>
    <w:rsid w:val="001A248F"/>
    <w:rsid w:val="001A615D"/>
    <w:rsid w:val="001B2508"/>
    <w:rsid w:val="001B4EAF"/>
    <w:rsid w:val="001B5295"/>
    <w:rsid w:val="001B67D3"/>
    <w:rsid w:val="001C0D12"/>
    <w:rsid w:val="001C245F"/>
    <w:rsid w:val="001C4BC2"/>
    <w:rsid w:val="001C6455"/>
    <w:rsid w:val="001D0555"/>
    <w:rsid w:val="001E1B39"/>
    <w:rsid w:val="001E34E0"/>
    <w:rsid w:val="001E6827"/>
    <w:rsid w:val="001E6B59"/>
    <w:rsid w:val="001F0DC1"/>
    <w:rsid w:val="002000B2"/>
    <w:rsid w:val="002006FA"/>
    <w:rsid w:val="00200B4E"/>
    <w:rsid w:val="00200F0C"/>
    <w:rsid w:val="00200F49"/>
    <w:rsid w:val="00203572"/>
    <w:rsid w:val="002100A7"/>
    <w:rsid w:val="0021167F"/>
    <w:rsid w:val="00212F39"/>
    <w:rsid w:val="002172FF"/>
    <w:rsid w:val="00226A1D"/>
    <w:rsid w:val="00230687"/>
    <w:rsid w:val="002409A3"/>
    <w:rsid w:val="00243E34"/>
    <w:rsid w:val="002461DC"/>
    <w:rsid w:val="002504A3"/>
    <w:rsid w:val="00250F2F"/>
    <w:rsid w:val="00256086"/>
    <w:rsid w:val="00260124"/>
    <w:rsid w:val="00263A54"/>
    <w:rsid w:val="00263BE5"/>
    <w:rsid w:val="00270F89"/>
    <w:rsid w:val="00271909"/>
    <w:rsid w:val="00272175"/>
    <w:rsid w:val="0027509A"/>
    <w:rsid w:val="002766A7"/>
    <w:rsid w:val="00276CD9"/>
    <w:rsid w:val="00280418"/>
    <w:rsid w:val="00285944"/>
    <w:rsid w:val="00286232"/>
    <w:rsid w:val="002920DD"/>
    <w:rsid w:val="00292EC5"/>
    <w:rsid w:val="00293BC8"/>
    <w:rsid w:val="002943B5"/>
    <w:rsid w:val="00294DDF"/>
    <w:rsid w:val="00295E90"/>
    <w:rsid w:val="002B043B"/>
    <w:rsid w:val="002B23CB"/>
    <w:rsid w:val="002B314C"/>
    <w:rsid w:val="002B35A0"/>
    <w:rsid w:val="002B62FB"/>
    <w:rsid w:val="002BD8AE"/>
    <w:rsid w:val="002C5794"/>
    <w:rsid w:val="002C6D1E"/>
    <w:rsid w:val="002C6F39"/>
    <w:rsid w:val="002D031C"/>
    <w:rsid w:val="002D67DC"/>
    <w:rsid w:val="002E307B"/>
    <w:rsid w:val="002E3177"/>
    <w:rsid w:val="002E3AC1"/>
    <w:rsid w:val="002E4702"/>
    <w:rsid w:val="002E47D4"/>
    <w:rsid w:val="002E695E"/>
    <w:rsid w:val="002E7F54"/>
    <w:rsid w:val="002F246A"/>
    <w:rsid w:val="002F442C"/>
    <w:rsid w:val="002F67D0"/>
    <w:rsid w:val="002F7C88"/>
    <w:rsid w:val="00300453"/>
    <w:rsid w:val="003040FC"/>
    <w:rsid w:val="0030753D"/>
    <w:rsid w:val="00314A58"/>
    <w:rsid w:val="00320CA9"/>
    <w:rsid w:val="003231B4"/>
    <w:rsid w:val="00323395"/>
    <w:rsid w:val="00325146"/>
    <w:rsid w:val="00325934"/>
    <w:rsid w:val="00330529"/>
    <w:rsid w:val="00331783"/>
    <w:rsid w:val="00332F66"/>
    <w:rsid w:val="0033396E"/>
    <w:rsid w:val="00333C62"/>
    <w:rsid w:val="0033547A"/>
    <w:rsid w:val="00337025"/>
    <w:rsid w:val="00346139"/>
    <w:rsid w:val="00351C23"/>
    <w:rsid w:val="00354BEF"/>
    <w:rsid w:val="003566CE"/>
    <w:rsid w:val="00362CE7"/>
    <w:rsid w:val="00370ECC"/>
    <w:rsid w:val="00372003"/>
    <w:rsid w:val="00375CEA"/>
    <w:rsid w:val="003863CD"/>
    <w:rsid w:val="00386C09"/>
    <w:rsid w:val="00390305"/>
    <w:rsid w:val="00393BBE"/>
    <w:rsid w:val="003971BD"/>
    <w:rsid w:val="003A17B0"/>
    <w:rsid w:val="003B0252"/>
    <w:rsid w:val="003B0775"/>
    <w:rsid w:val="003B0A56"/>
    <w:rsid w:val="003B18C2"/>
    <w:rsid w:val="003B6514"/>
    <w:rsid w:val="003C00AA"/>
    <w:rsid w:val="003C1911"/>
    <w:rsid w:val="003C5301"/>
    <w:rsid w:val="003C7E73"/>
    <w:rsid w:val="003D5E42"/>
    <w:rsid w:val="003D6EF5"/>
    <w:rsid w:val="003D7EF1"/>
    <w:rsid w:val="003E5058"/>
    <w:rsid w:val="003E76AE"/>
    <w:rsid w:val="003E7FA9"/>
    <w:rsid w:val="003F0624"/>
    <w:rsid w:val="003F1FA1"/>
    <w:rsid w:val="003F7012"/>
    <w:rsid w:val="004004B4"/>
    <w:rsid w:val="004009A1"/>
    <w:rsid w:val="004140F2"/>
    <w:rsid w:val="00414DF5"/>
    <w:rsid w:val="00416692"/>
    <w:rsid w:val="00417D7A"/>
    <w:rsid w:val="004275C0"/>
    <w:rsid w:val="004304F9"/>
    <w:rsid w:val="00430C87"/>
    <w:rsid w:val="00433527"/>
    <w:rsid w:val="004423B7"/>
    <w:rsid w:val="00445E01"/>
    <w:rsid w:val="004467FD"/>
    <w:rsid w:val="004549A1"/>
    <w:rsid w:val="0046139C"/>
    <w:rsid w:val="0046410D"/>
    <w:rsid w:val="00465213"/>
    <w:rsid w:val="004652EC"/>
    <w:rsid w:val="0046770A"/>
    <w:rsid w:val="0046799E"/>
    <w:rsid w:val="0047002A"/>
    <w:rsid w:val="0047470B"/>
    <w:rsid w:val="00481265"/>
    <w:rsid w:val="004812D7"/>
    <w:rsid w:val="00483051"/>
    <w:rsid w:val="004957BB"/>
    <w:rsid w:val="00497BF6"/>
    <w:rsid w:val="004A326D"/>
    <w:rsid w:val="004A65BF"/>
    <w:rsid w:val="004A7C60"/>
    <w:rsid w:val="004B12AF"/>
    <w:rsid w:val="004B16B8"/>
    <w:rsid w:val="004B2B3F"/>
    <w:rsid w:val="004B2EA5"/>
    <w:rsid w:val="004C136C"/>
    <w:rsid w:val="004C4DD6"/>
    <w:rsid w:val="004C5504"/>
    <w:rsid w:val="004C6ECE"/>
    <w:rsid w:val="004C7E80"/>
    <w:rsid w:val="004D24B1"/>
    <w:rsid w:val="004D3B40"/>
    <w:rsid w:val="004D5837"/>
    <w:rsid w:val="004D5B0A"/>
    <w:rsid w:val="004D74C7"/>
    <w:rsid w:val="004D7F5D"/>
    <w:rsid w:val="004E0305"/>
    <w:rsid w:val="004E0DA8"/>
    <w:rsid w:val="004E431B"/>
    <w:rsid w:val="004E5C14"/>
    <w:rsid w:val="004F2241"/>
    <w:rsid w:val="004F59C0"/>
    <w:rsid w:val="005010B0"/>
    <w:rsid w:val="00503A77"/>
    <w:rsid w:val="005058E4"/>
    <w:rsid w:val="00511223"/>
    <w:rsid w:val="005139DE"/>
    <w:rsid w:val="0051683E"/>
    <w:rsid w:val="005200EC"/>
    <w:rsid w:val="00526D1D"/>
    <w:rsid w:val="00530DF4"/>
    <w:rsid w:val="005343CA"/>
    <w:rsid w:val="00543620"/>
    <w:rsid w:val="00544AFE"/>
    <w:rsid w:val="0054507C"/>
    <w:rsid w:val="005479E2"/>
    <w:rsid w:val="00547CA9"/>
    <w:rsid w:val="0055095E"/>
    <w:rsid w:val="00551157"/>
    <w:rsid w:val="005522C5"/>
    <w:rsid w:val="005606B9"/>
    <w:rsid w:val="00561C0D"/>
    <w:rsid w:val="005626D0"/>
    <w:rsid w:val="0056633B"/>
    <w:rsid w:val="00572AD1"/>
    <w:rsid w:val="0057415D"/>
    <w:rsid w:val="00574B55"/>
    <w:rsid w:val="005757B8"/>
    <w:rsid w:val="00582A81"/>
    <w:rsid w:val="005929D4"/>
    <w:rsid w:val="00593F22"/>
    <w:rsid w:val="00595C40"/>
    <w:rsid w:val="005A302A"/>
    <w:rsid w:val="005A3ED0"/>
    <w:rsid w:val="005A7877"/>
    <w:rsid w:val="005A7B96"/>
    <w:rsid w:val="005B1161"/>
    <w:rsid w:val="005B37B7"/>
    <w:rsid w:val="005C061A"/>
    <w:rsid w:val="005C3EF9"/>
    <w:rsid w:val="005D01B1"/>
    <w:rsid w:val="005D16D4"/>
    <w:rsid w:val="005D2D4E"/>
    <w:rsid w:val="005D6128"/>
    <w:rsid w:val="005D734A"/>
    <w:rsid w:val="005D7576"/>
    <w:rsid w:val="005E0AAA"/>
    <w:rsid w:val="005E3809"/>
    <w:rsid w:val="005E45BE"/>
    <w:rsid w:val="005F3681"/>
    <w:rsid w:val="005F4032"/>
    <w:rsid w:val="005F5F80"/>
    <w:rsid w:val="00601CE6"/>
    <w:rsid w:val="00603FA5"/>
    <w:rsid w:val="00604EC5"/>
    <w:rsid w:val="00606FD1"/>
    <w:rsid w:val="006079C5"/>
    <w:rsid w:val="0061041E"/>
    <w:rsid w:val="00611DF9"/>
    <w:rsid w:val="0061301D"/>
    <w:rsid w:val="006136CF"/>
    <w:rsid w:val="00614EAB"/>
    <w:rsid w:val="00616835"/>
    <w:rsid w:val="006179C3"/>
    <w:rsid w:val="00622A6B"/>
    <w:rsid w:val="00626952"/>
    <w:rsid w:val="006275DB"/>
    <w:rsid w:val="0063496D"/>
    <w:rsid w:val="00637845"/>
    <w:rsid w:val="00641142"/>
    <w:rsid w:val="006425B5"/>
    <w:rsid w:val="00642675"/>
    <w:rsid w:val="00643C8F"/>
    <w:rsid w:val="00645207"/>
    <w:rsid w:val="00650903"/>
    <w:rsid w:val="006513FB"/>
    <w:rsid w:val="006518BD"/>
    <w:rsid w:val="0065340E"/>
    <w:rsid w:val="00653D5D"/>
    <w:rsid w:val="006577DA"/>
    <w:rsid w:val="006579CF"/>
    <w:rsid w:val="006648EC"/>
    <w:rsid w:val="00667625"/>
    <w:rsid w:val="00673D6A"/>
    <w:rsid w:val="00676789"/>
    <w:rsid w:val="0067751E"/>
    <w:rsid w:val="00682016"/>
    <w:rsid w:val="006831A8"/>
    <w:rsid w:val="00684650"/>
    <w:rsid w:val="00686164"/>
    <w:rsid w:val="00686885"/>
    <w:rsid w:val="00690AE1"/>
    <w:rsid w:val="00691218"/>
    <w:rsid w:val="00691670"/>
    <w:rsid w:val="00694BF0"/>
    <w:rsid w:val="006A1723"/>
    <w:rsid w:val="006A1983"/>
    <w:rsid w:val="006A3FA0"/>
    <w:rsid w:val="006A5258"/>
    <w:rsid w:val="006A720E"/>
    <w:rsid w:val="006A7F69"/>
    <w:rsid w:val="006B2090"/>
    <w:rsid w:val="006B2B31"/>
    <w:rsid w:val="006B710B"/>
    <w:rsid w:val="006C0656"/>
    <w:rsid w:val="006D01D5"/>
    <w:rsid w:val="006D1852"/>
    <w:rsid w:val="006D4BA2"/>
    <w:rsid w:val="006D5D2B"/>
    <w:rsid w:val="006D5ED7"/>
    <w:rsid w:val="006D647F"/>
    <w:rsid w:val="006E2342"/>
    <w:rsid w:val="006E3299"/>
    <w:rsid w:val="006E36A3"/>
    <w:rsid w:val="006F13C4"/>
    <w:rsid w:val="006F1772"/>
    <w:rsid w:val="006F54E7"/>
    <w:rsid w:val="0070202C"/>
    <w:rsid w:val="007033E1"/>
    <w:rsid w:val="00704BD8"/>
    <w:rsid w:val="007053DD"/>
    <w:rsid w:val="0070568D"/>
    <w:rsid w:val="00712724"/>
    <w:rsid w:val="00712818"/>
    <w:rsid w:val="00715A44"/>
    <w:rsid w:val="00720BCE"/>
    <w:rsid w:val="007214A4"/>
    <w:rsid w:val="00727899"/>
    <w:rsid w:val="00728D76"/>
    <w:rsid w:val="0073014C"/>
    <w:rsid w:val="007301F1"/>
    <w:rsid w:val="007355E3"/>
    <w:rsid w:val="00735AF0"/>
    <w:rsid w:val="00735BCD"/>
    <w:rsid w:val="00740634"/>
    <w:rsid w:val="007417E6"/>
    <w:rsid w:val="00742FBA"/>
    <w:rsid w:val="00752642"/>
    <w:rsid w:val="00755406"/>
    <w:rsid w:val="00770F09"/>
    <w:rsid w:val="0077492A"/>
    <w:rsid w:val="0078162F"/>
    <w:rsid w:val="00783A23"/>
    <w:rsid w:val="00785A11"/>
    <w:rsid w:val="007A208B"/>
    <w:rsid w:val="007A377C"/>
    <w:rsid w:val="007A4BC0"/>
    <w:rsid w:val="007A5DD2"/>
    <w:rsid w:val="007B138D"/>
    <w:rsid w:val="007B5E6B"/>
    <w:rsid w:val="007B7A16"/>
    <w:rsid w:val="007C080A"/>
    <w:rsid w:val="007C2DAE"/>
    <w:rsid w:val="007C33E5"/>
    <w:rsid w:val="007C48E5"/>
    <w:rsid w:val="007D260F"/>
    <w:rsid w:val="007D32A6"/>
    <w:rsid w:val="007D77AB"/>
    <w:rsid w:val="007E19DA"/>
    <w:rsid w:val="007E3CCB"/>
    <w:rsid w:val="007E52AA"/>
    <w:rsid w:val="007E7400"/>
    <w:rsid w:val="007F0EF8"/>
    <w:rsid w:val="007F31F0"/>
    <w:rsid w:val="007F3B46"/>
    <w:rsid w:val="007F51EA"/>
    <w:rsid w:val="007F644A"/>
    <w:rsid w:val="00800BE2"/>
    <w:rsid w:val="00801FE4"/>
    <w:rsid w:val="008037D2"/>
    <w:rsid w:val="00807FB8"/>
    <w:rsid w:val="00811200"/>
    <w:rsid w:val="008177AB"/>
    <w:rsid w:val="0081B9C0"/>
    <w:rsid w:val="00825BB4"/>
    <w:rsid w:val="0083765F"/>
    <w:rsid w:val="008403BA"/>
    <w:rsid w:val="00841F62"/>
    <w:rsid w:val="00855CFD"/>
    <w:rsid w:val="008579B8"/>
    <w:rsid w:val="00861D95"/>
    <w:rsid w:val="00866257"/>
    <w:rsid w:val="0087199D"/>
    <w:rsid w:val="0087396A"/>
    <w:rsid w:val="0087454D"/>
    <w:rsid w:val="00875B30"/>
    <w:rsid w:val="0087749A"/>
    <w:rsid w:val="00881CCE"/>
    <w:rsid w:val="008917D0"/>
    <w:rsid w:val="0089632F"/>
    <w:rsid w:val="008A251B"/>
    <w:rsid w:val="008B68BC"/>
    <w:rsid w:val="008C5A4D"/>
    <w:rsid w:val="008D359B"/>
    <w:rsid w:val="008D3ECF"/>
    <w:rsid w:val="008D5072"/>
    <w:rsid w:val="008D5EDA"/>
    <w:rsid w:val="008D769D"/>
    <w:rsid w:val="008E2643"/>
    <w:rsid w:val="008E30D5"/>
    <w:rsid w:val="008E689D"/>
    <w:rsid w:val="008F1F63"/>
    <w:rsid w:val="008F3393"/>
    <w:rsid w:val="008F6C7D"/>
    <w:rsid w:val="008F7791"/>
    <w:rsid w:val="00900749"/>
    <w:rsid w:val="00905BE2"/>
    <w:rsid w:val="00910F54"/>
    <w:rsid w:val="00911411"/>
    <w:rsid w:val="00913413"/>
    <w:rsid w:val="009141FA"/>
    <w:rsid w:val="0092591F"/>
    <w:rsid w:val="00926EA2"/>
    <w:rsid w:val="0093041F"/>
    <w:rsid w:val="009317F7"/>
    <w:rsid w:val="00932AA1"/>
    <w:rsid w:val="00936DB1"/>
    <w:rsid w:val="00943DFE"/>
    <w:rsid w:val="00945C25"/>
    <w:rsid w:val="00947E3F"/>
    <w:rsid w:val="00951D50"/>
    <w:rsid w:val="00953134"/>
    <w:rsid w:val="00955AB3"/>
    <w:rsid w:val="00956FBA"/>
    <w:rsid w:val="00957A68"/>
    <w:rsid w:val="00962B47"/>
    <w:rsid w:val="00963C67"/>
    <w:rsid w:val="00964774"/>
    <w:rsid w:val="00974B81"/>
    <w:rsid w:val="00976815"/>
    <w:rsid w:val="00982BD7"/>
    <w:rsid w:val="009855E4"/>
    <w:rsid w:val="0098729A"/>
    <w:rsid w:val="00992A39"/>
    <w:rsid w:val="0099ECEF"/>
    <w:rsid w:val="009A0B6A"/>
    <w:rsid w:val="009A2062"/>
    <w:rsid w:val="009A27CA"/>
    <w:rsid w:val="009A3383"/>
    <w:rsid w:val="009A5B39"/>
    <w:rsid w:val="009A5E4E"/>
    <w:rsid w:val="009A7304"/>
    <w:rsid w:val="009A79DD"/>
    <w:rsid w:val="009B11CA"/>
    <w:rsid w:val="009B1FDB"/>
    <w:rsid w:val="009B436A"/>
    <w:rsid w:val="009B50FF"/>
    <w:rsid w:val="009B635E"/>
    <w:rsid w:val="009B6F36"/>
    <w:rsid w:val="009C28D9"/>
    <w:rsid w:val="009C2E30"/>
    <w:rsid w:val="009C7FEF"/>
    <w:rsid w:val="009E028D"/>
    <w:rsid w:val="009E2510"/>
    <w:rsid w:val="009E496D"/>
    <w:rsid w:val="009E575C"/>
    <w:rsid w:val="009E5F29"/>
    <w:rsid w:val="009E61CF"/>
    <w:rsid w:val="009E64CA"/>
    <w:rsid w:val="009F3B8F"/>
    <w:rsid w:val="00A013F1"/>
    <w:rsid w:val="00A0156F"/>
    <w:rsid w:val="00A04746"/>
    <w:rsid w:val="00A0506D"/>
    <w:rsid w:val="00A07A8E"/>
    <w:rsid w:val="00A10D22"/>
    <w:rsid w:val="00A11A6B"/>
    <w:rsid w:val="00A12ECF"/>
    <w:rsid w:val="00A135D3"/>
    <w:rsid w:val="00A20D33"/>
    <w:rsid w:val="00A2140A"/>
    <w:rsid w:val="00A216CE"/>
    <w:rsid w:val="00A22420"/>
    <w:rsid w:val="00A24B86"/>
    <w:rsid w:val="00A27EC1"/>
    <w:rsid w:val="00A33164"/>
    <w:rsid w:val="00A36EE4"/>
    <w:rsid w:val="00A376C9"/>
    <w:rsid w:val="00A40BD2"/>
    <w:rsid w:val="00A43490"/>
    <w:rsid w:val="00A475DB"/>
    <w:rsid w:val="00A50401"/>
    <w:rsid w:val="00A5699E"/>
    <w:rsid w:val="00A600A5"/>
    <w:rsid w:val="00A63C9D"/>
    <w:rsid w:val="00A64347"/>
    <w:rsid w:val="00A66FE8"/>
    <w:rsid w:val="00A73FF0"/>
    <w:rsid w:val="00A74813"/>
    <w:rsid w:val="00A76BA0"/>
    <w:rsid w:val="00A805C4"/>
    <w:rsid w:val="00A80A11"/>
    <w:rsid w:val="00A812FB"/>
    <w:rsid w:val="00A83329"/>
    <w:rsid w:val="00A83E4F"/>
    <w:rsid w:val="00A8694D"/>
    <w:rsid w:val="00A8765B"/>
    <w:rsid w:val="00A90E8A"/>
    <w:rsid w:val="00A910D4"/>
    <w:rsid w:val="00A91F96"/>
    <w:rsid w:val="00A928B8"/>
    <w:rsid w:val="00A9390F"/>
    <w:rsid w:val="00A9477F"/>
    <w:rsid w:val="00A9490F"/>
    <w:rsid w:val="00A956EB"/>
    <w:rsid w:val="00A97614"/>
    <w:rsid w:val="00A97C5D"/>
    <w:rsid w:val="00AA2BD5"/>
    <w:rsid w:val="00AB036A"/>
    <w:rsid w:val="00AB0CB7"/>
    <w:rsid w:val="00AB1569"/>
    <w:rsid w:val="00AB1A26"/>
    <w:rsid w:val="00AB554D"/>
    <w:rsid w:val="00AB7A28"/>
    <w:rsid w:val="00AC1898"/>
    <w:rsid w:val="00AC5E1B"/>
    <w:rsid w:val="00AC64B5"/>
    <w:rsid w:val="00AD201D"/>
    <w:rsid w:val="00AD2D6E"/>
    <w:rsid w:val="00AD728B"/>
    <w:rsid w:val="00AD7C18"/>
    <w:rsid w:val="00AE0C73"/>
    <w:rsid w:val="00AE11C6"/>
    <w:rsid w:val="00AF1B75"/>
    <w:rsid w:val="00AF4AD8"/>
    <w:rsid w:val="00AF5AD5"/>
    <w:rsid w:val="00B01085"/>
    <w:rsid w:val="00B01B47"/>
    <w:rsid w:val="00B03BF4"/>
    <w:rsid w:val="00B042F4"/>
    <w:rsid w:val="00B0556D"/>
    <w:rsid w:val="00B1076A"/>
    <w:rsid w:val="00B1153E"/>
    <w:rsid w:val="00B11FBA"/>
    <w:rsid w:val="00B14E99"/>
    <w:rsid w:val="00B20B80"/>
    <w:rsid w:val="00B21EA2"/>
    <w:rsid w:val="00B22FC1"/>
    <w:rsid w:val="00B274CB"/>
    <w:rsid w:val="00B27861"/>
    <w:rsid w:val="00B29ADD"/>
    <w:rsid w:val="00B3168F"/>
    <w:rsid w:val="00B32667"/>
    <w:rsid w:val="00B34AC9"/>
    <w:rsid w:val="00B35B12"/>
    <w:rsid w:val="00B3D4CA"/>
    <w:rsid w:val="00B44401"/>
    <w:rsid w:val="00B57684"/>
    <w:rsid w:val="00B6084D"/>
    <w:rsid w:val="00B61A4B"/>
    <w:rsid w:val="00B61B78"/>
    <w:rsid w:val="00B75561"/>
    <w:rsid w:val="00B80951"/>
    <w:rsid w:val="00B80D22"/>
    <w:rsid w:val="00B86217"/>
    <w:rsid w:val="00B868D8"/>
    <w:rsid w:val="00B86CAE"/>
    <w:rsid w:val="00B86DC7"/>
    <w:rsid w:val="00B87C8D"/>
    <w:rsid w:val="00B92BBF"/>
    <w:rsid w:val="00B976F3"/>
    <w:rsid w:val="00BA0DC9"/>
    <w:rsid w:val="00BA33B4"/>
    <w:rsid w:val="00BA41CD"/>
    <w:rsid w:val="00BA5F8D"/>
    <w:rsid w:val="00BA68E4"/>
    <w:rsid w:val="00BB0062"/>
    <w:rsid w:val="00BB5CEA"/>
    <w:rsid w:val="00BB75E4"/>
    <w:rsid w:val="00BC03B0"/>
    <w:rsid w:val="00BC218B"/>
    <w:rsid w:val="00BC39AF"/>
    <w:rsid w:val="00BC6B67"/>
    <w:rsid w:val="00BC70C9"/>
    <w:rsid w:val="00BD0820"/>
    <w:rsid w:val="00BE1791"/>
    <w:rsid w:val="00BE183E"/>
    <w:rsid w:val="00BE4C77"/>
    <w:rsid w:val="00BE5187"/>
    <w:rsid w:val="00BE711A"/>
    <w:rsid w:val="00BEF8B1"/>
    <w:rsid w:val="00BF334F"/>
    <w:rsid w:val="00BF4712"/>
    <w:rsid w:val="00BF6325"/>
    <w:rsid w:val="00BF758D"/>
    <w:rsid w:val="00C00E50"/>
    <w:rsid w:val="00C059F1"/>
    <w:rsid w:val="00C21312"/>
    <w:rsid w:val="00C25F62"/>
    <w:rsid w:val="00C27CB7"/>
    <w:rsid w:val="00C315B4"/>
    <w:rsid w:val="00C31975"/>
    <w:rsid w:val="00C34949"/>
    <w:rsid w:val="00C424B6"/>
    <w:rsid w:val="00C43AF4"/>
    <w:rsid w:val="00C46912"/>
    <w:rsid w:val="00C5261F"/>
    <w:rsid w:val="00C553A8"/>
    <w:rsid w:val="00C65EED"/>
    <w:rsid w:val="00C6795D"/>
    <w:rsid w:val="00C71483"/>
    <w:rsid w:val="00C71E9B"/>
    <w:rsid w:val="00C76D1B"/>
    <w:rsid w:val="00C77F1E"/>
    <w:rsid w:val="00C818E6"/>
    <w:rsid w:val="00C81915"/>
    <w:rsid w:val="00C822A2"/>
    <w:rsid w:val="00C82CD6"/>
    <w:rsid w:val="00C832DD"/>
    <w:rsid w:val="00C833E1"/>
    <w:rsid w:val="00C8470C"/>
    <w:rsid w:val="00C84DB0"/>
    <w:rsid w:val="00C87291"/>
    <w:rsid w:val="00C9019A"/>
    <w:rsid w:val="00C94576"/>
    <w:rsid w:val="00C9708B"/>
    <w:rsid w:val="00CA1F8C"/>
    <w:rsid w:val="00CA403B"/>
    <w:rsid w:val="00CA51DB"/>
    <w:rsid w:val="00CA7268"/>
    <w:rsid w:val="00CA7439"/>
    <w:rsid w:val="00CB1B39"/>
    <w:rsid w:val="00CB1EE8"/>
    <w:rsid w:val="00CB7F42"/>
    <w:rsid w:val="00CC0FCE"/>
    <w:rsid w:val="00CC3F0C"/>
    <w:rsid w:val="00CC5511"/>
    <w:rsid w:val="00CD0431"/>
    <w:rsid w:val="00CD160F"/>
    <w:rsid w:val="00CD1905"/>
    <w:rsid w:val="00CD3BEA"/>
    <w:rsid w:val="00CE3D67"/>
    <w:rsid w:val="00CF04D0"/>
    <w:rsid w:val="00CF5D14"/>
    <w:rsid w:val="00CF741F"/>
    <w:rsid w:val="00D001B7"/>
    <w:rsid w:val="00D05A3A"/>
    <w:rsid w:val="00D121CD"/>
    <w:rsid w:val="00D13E71"/>
    <w:rsid w:val="00D16E53"/>
    <w:rsid w:val="00D21A61"/>
    <w:rsid w:val="00D23B7D"/>
    <w:rsid w:val="00D31D4D"/>
    <w:rsid w:val="00D324CF"/>
    <w:rsid w:val="00D3351E"/>
    <w:rsid w:val="00D36023"/>
    <w:rsid w:val="00D408EE"/>
    <w:rsid w:val="00D40BD3"/>
    <w:rsid w:val="00D421A0"/>
    <w:rsid w:val="00D4562A"/>
    <w:rsid w:val="00D47A89"/>
    <w:rsid w:val="00D47D90"/>
    <w:rsid w:val="00D523A6"/>
    <w:rsid w:val="00D52617"/>
    <w:rsid w:val="00D57108"/>
    <w:rsid w:val="00D623D5"/>
    <w:rsid w:val="00D62EBD"/>
    <w:rsid w:val="00D6443C"/>
    <w:rsid w:val="00D64F5A"/>
    <w:rsid w:val="00D663B6"/>
    <w:rsid w:val="00D7097E"/>
    <w:rsid w:val="00D74518"/>
    <w:rsid w:val="00D75CF3"/>
    <w:rsid w:val="00D76339"/>
    <w:rsid w:val="00D817E8"/>
    <w:rsid w:val="00D83C62"/>
    <w:rsid w:val="00D87AAA"/>
    <w:rsid w:val="00D90007"/>
    <w:rsid w:val="00D9508E"/>
    <w:rsid w:val="00DA2D73"/>
    <w:rsid w:val="00DA4080"/>
    <w:rsid w:val="00DA40FE"/>
    <w:rsid w:val="00DA6E9D"/>
    <w:rsid w:val="00DB3A9D"/>
    <w:rsid w:val="00DB6236"/>
    <w:rsid w:val="00DC189C"/>
    <w:rsid w:val="00DC2CA7"/>
    <w:rsid w:val="00DC4E5B"/>
    <w:rsid w:val="00DD06C3"/>
    <w:rsid w:val="00DD0A17"/>
    <w:rsid w:val="00DD15E1"/>
    <w:rsid w:val="00DD1E7C"/>
    <w:rsid w:val="00DD3EA3"/>
    <w:rsid w:val="00DD66B2"/>
    <w:rsid w:val="00DD6BF7"/>
    <w:rsid w:val="00DD7520"/>
    <w:rsid w:val="00DD7905"/>
    <w:rsid w:val="00DD7D67"/>
    <w:rsid w:val="00DE50D9"/>
    <w:rsid w:val="00DE5690"/>
    <w:rsid w:val="00DE689E"/>
    <w:rsid w:val="00DF1C7C"/>
    <w:rsid w:val="00DF230B"/>
    <w:rsid w:val="00DF3ED6"/>
    <w:rsid w:val="00DF42ED"/>
    <w:rsid w:val="00E00E87"/>
    <w:rsid w:val="00E1319D"/>
    <w:rsid w:val="00E148C3"/>
    <w:rsid w:val="00E14FFB"/>
    <w:rsid w:val="00E15C91"/>
    <w:rsid w:val="00E16639"/>
    <w:rsid w:val="00E21C42"/>
    <w:rsid w:val="00E22402"/>
    <w:rsid w:val="00E2755C"/>
    <w:rsid w:val="00E27BCE"/>
    <w:rsid w:val="00E3009E"/>
    <w:rsid w:val="00E309E2"/>
    <w:rsid w:val="00E318EF"/>
    <w:rsid w:val="00E33839"/>
    <w:rsid w:val="00E34990"/>
    <w:rsid w:val="00E425EC"/>
    <w:rsid w:val="00E44936"/>
    <w:rsid w:val="00E46670"/>
    <w:rsid w:val="00E51AE9"/>
    <w:rsid w:val="00E5217C"/>
    <w:rsid w:val="00E6281E"/>
    <w:rsid w:val="00E62CD2"/>
    <w:rsid w:val="00E63FE1"/>
    <w:rsid w:val="00E74907"/>
    <w:rsid w:val="00E75934"/>
    <w:rsid w:val="00E77824"/>
    <w:rsid w:val="00E8229C"/>
    <w:rsid w:val="00E82565"/>
    <w:rsid w:val="00E8292F"/>
    <w:rsid w:val="00E84979"/>
    <w:rsid w:val="00E84CF7"/>
    <w:rsid w:val="00E85130"/>
    <w:rsid w:val="00E8711D"/>
    <w:rsid w:val="00E903A5"/>
    <w:rsid w:val="00EA0AFD"/>
    <w:rsid w:val="00EA302F"/>
    <w:rsid w:val="00EA56EC"/>
    <w:rsid w:val="00EA610D"/>
    <w:rsid w:val="00EA7D1D"/>
    <w:rsid w:val="00EC0B98"/>
    <w:rsid w:val="00EC279C"/>
    <w:rsid w:val="00EC437B"/>
    <w:rsid w:val="00EC72C8"/>
    <w:rsid w:val="00ED251B"/>
    <w:rsid w:val="00ED597B"/>
    <w:rsid w:val="00ED670C"/>
    <w:rsid w:val="00EE146E"/>
    <w:rsid w:val="00EE3C6D"/>
    <w:rsid w:val="00EE54F0"/>
    <w:rsid w:val="00EF3E66"/>
    <w:rsid w:val="00EF679C"/>
    <w:rsid w:val="00EF71CC"/>
    <w:rsid w:val="00EF7DA6"/>
    <w:rsid w:val="00EF7EE5"/>
    <w:rsid w:val="00F034E9"/>
    <w:rsid w:val="00F04979"/>
    <w:rsid w:val="00F10251"/>
    <w:rsid w:val="00F11000"/>
    <w:rsid w:val="00F124AF"/>
    <w:rsid w:val="00F14BEB"/>
    <w:rsid w:val="00F173D0"/>
    <w:rsid w:val="00F26946"/>
    <w:rsid w:val="00F31BFE"/>
    <w:rsid w:val="00F33398"/>
    <w:rsid w:val="00F44B11"/>
    <w:rsid w:val="00F51848"/>
    <w:rsid w:val="00F54CC9"/>
    <w:rsid w:val="00F65BE5"/>
    <w:rsid w:val="00F67CDE"/>
    <w:rsid w:val="00F70012"/>
    <w:rsid w:val="00F76094"/>
    <w:rsid w:val="00F80ECC"/>
    <w:rsid w:val="00F82DC0"/>
    <w:rsid w:val="00F83594"/>
    <w:rsid w:val="00F8469E"/>
    <w:rsid w:val="00F84AE2"/>
    <w:rsid w:val="00F84D58"/>
    <w:rsid w:val="00F85FE2"/>
    <w:rsid w:val="00F90E0A"/>
    <w:rsid w:val="00F91D3A"/>
    <w:rsid w:val="00F94B14"/>
    <w:rsid w:val="00F95789"/>
    <w:rsid w:val="00FA3B8C"/>
    <w:rsid w:val="00FA4DAB"/>
    <w:rsid w:val="00FA7D89"/>
    <w:rsid w:val="00FB0B42"/>
    <w:rsid w:val="00FB1F30"/>
    <w:rsid w:val="00FB27E9"/>
    <w:rsid w:val="00FB407E"/>
    <w:rsid w:val="00FB709C"/>
    <w:rsid w:val="00FC134B"/>
    <w:rsid w:val="00FC3898"/>
    <w:rsid w:val="00FD301F"/>
    <w:rsid w:val="00FD409D"/>
    <w:rsid w:val="00FD48D4"/>
    <w:rsid w:val="00FE31E9"/>
    <w:rsid w:val="00FE4B87"/>
    <w:rsid w:val="00FE7A01"/>
    <w:rsid w:val="00FE7AF5"/>
    <w:rsid w:val="0129BCCE"/>
    <w:rsid w:val="016A659E"/>
    <w:rsid w:val="016FB6F9"/>
    <w:rsid w:val="017298AA"/>
    <w:rsid w:val="018A61A8"/>
    <w:rsid w:val="01A58C12"/>
    <w:rsid w:val="01C46562"/>
    <w:rsid w:val="01D55B88"/>
    <w:rsid w:val="01DFC911"/>
    <w:rsid w:val="01EB80B8"/>
    <w:rsid w:val="02006851"/>
    <w:rsid w:val="020F6EBC"/>
    <w:rsid w:val="022B32E0"/>
    <w:rsid w:val="022D4754"/>
    <w:rsid w:val="02406C80"/>
    <w:rsid w:val="0291B22C"/>
    <w:rsid w:val="02ADA2BF"/>
    <w:rsid w:val="02BD3078"/>
    <w:rsid w:val="02C70B56"/>
    <w:rsid w:val="02C9E5A8"/>
    <w:rsid w:val="02D76D2F"/>
    <w:rsid w:val="02E12022"/>
    <w:rsid w:val="02E30355"/>
    <w:rsid w:val="02E3AB5F"/>
    <w:rsid w:val="02EEE334"/>
    <w:rsid w:val="02F1A301"/>
    <w:rsid w:val="0319C123"/>
    <w:rsid w:val="03260E35"/>
    <w:rsid w:val="032701C8"/>
    <w:rsid w:val="03295E1D"/>
    <w:rsid w:val="033AD30A"/>
    <w:rsid w:val="035EDB41"/>
    <w:rsid w:val="0380923D"/>
    <w:rsid w:val="03995ADF"/>
    <w:rsid w:val="039DC650"/>
    <w:rsid w:val="039F631D"/>
    <w:rsid w:val="03A04B45"/>
    <w:rsid w:val="03B87688"/>
    <w:rsid w:val="03BC5251"/>
    <w:rsid w:val="03C6C5F1"/>
    <w:rsid w:val="03CD8455"/>
    <w:rsid w:val="03E59635"/>
    <w:rsid w:val="040B1382"/>
    <w:rsid w:val="040BD1E9"/>
    <w:rsid w:val="040F4C4F"/>
    <w:rsid w:val="04102ACF"/>
    <w:rsid w:val="0410900D"/>
    <w:rsid w:val="0416E0C2"/>
    <w:rsid w:val="04381B4D"/>
    <w:rsid w:val="044A0F6B"/>
    <w:rsid w:val="046143FC"/>
    <w:rsid w:val="046E88BB"/>
    <w:rsid w:val="049704B5"/>
    <w:rsid w:val="04BDA2ED"/>
    <w:rsid w:val="04C27771"/>
    <w:rsid w:val="04E7DF3C"/>
    <w:rsid w:val="04F46963"/>
    <w:rsid w:val="05128B4E"/>
    <w:rsid w:val="0514FAB1"/>
    <w:rsid w:val="0518DE0B"/>
    <w:rsid w:val="05633F73"/>
    <w:rsid w:val="05655220"/>
    <w:rsid w:val="056B1759"/>
    <w:rsid w:val="056E77AD"/>
    <w:rsid w:val="057866E5"/>
    <w:rsid w:val="05898DF0"/>
    <w:rsid w:val="059BD98E"/>
    <w:rsid w:val="05A4B422"/>
    <w:rsid w:val="05B284F3"/>
    <w:rsid w:val="05B2BF1F"/>
    <w:rsid w:val="05BC418D"/>
    <w:rsid w:val="05BC75A2"/>
    <w:rsid w:val="05C9934A"/>
    <w:rsid w:val="05EBD160"/>
    <w:rsid w:val="06282374"/>
    <w:rsid w:val="0628C990"/>
    <w:rsid w:val="064CD496"/>
    <w:rsid w:val="06512C50"/>
    <w:rsid w:val="066CE044"/>
    <w:rsid w:val="06722605"/>
    <w:rsid w:val="06750004"/>
    <w:rsid w:val="06A60A24"/>
    <w:rsid w:val="06A999D0"/>
    <w:rsid w:val="06B59381"/>
    <w:rsid w:val="06B63FD1"/>
    <w:rsid w:val="06D8E28A"/>
    <w:rsid w:val="07252162"/>
    <w:rsid w:val="0744F79B"/>
    <w:rsid w:val="0749AF08"/>
    <w:rsid w:val="075991F6"/>
    <w:rsid w:val="0759C5EE"/>
    <w:rsid w:val="076972DC"/>
    <w:rsid w:val="07BB2B1C"/>
    <w:rsid w:val="0801767B"/>
    <w:rsid w:val="08254CDE"/>
    <w:rsid w:val="08262341"/>
    <w:rsid w:val="082F751E"/>
    <w:rsid w:val="0834E7B0"/>
    <w:rsid w:val="084A5510"/>
    <w:rsid w:val="085615E8"/>
    <w:rsid w:val="086469B8"/>
    <w:rsid w:val="0864BE11"/>
    <w:rsid w:val="086C4A6D"/>
    <w:rsid w:val="0887D05B"/>
    <w:rsid w:val="088C7DFF"/>
    <w:rsid w:val="08907C9A"/>
    <w:rsid w:val="08C27798"/>
    <w:rsid w:val="08D3258B"/>
    <w:rsid w:val="08D99B33"/>
    <w:rsid w:val="090DE6A0"/>
    <w:rsid w:val="091A4C6A"/>
    <w:rsid w:val="091B69A5"/>
    <w:rsid w:val="09407BEB"/>
    <w:rsid w:val="0966E2F3"/>
    <w:rsid w:val="097B2B3D"/>
    <w:rsid w:val="09873C55"/>
    <w:rsid w:val="09D0D323"/>
    <w:rsid w:val="09DC7036"/>
    <w:rsid w:val="09DF8CCC"/>
    <w:rsid w:val="09EB0DF4"/>
    <w:rsid w:val="09F8B692"/>
    <w:rsid w:val="0A011DE3"/>
    <w:rsid w:val="0A15FB78"/>
    <w:rsid w:val="0A3F4530"/>
    <w:rsid w:val="0A504DEE"/>
    <w:rsid w:val="0A739D99"/>
    <w:rsid w:val="0A94A37F"/>
    <w:rsid w:val="0A974606"/>
    <w:rsid w:val="0A9A548A"/>
    <w:rsid w:val="0AB68C63"/>
    <w:rsid w:val="0ACA2738"/>
    <w:rsid w:val="0AEB358C"/>
    <w:rsid w:val="0AF2ACD8"/>
    <w:rsid w:val="0B284C04"/>
    <w:rsid w:val="0B4651E8"/>
    <w:rsid w:val="0B57A9D5"/>
    <w:rsid w:val="0B5AF222"/>
    <w:rsid w:val="0BB08262"/>
    <w:rsid w:val="0BB288A7"/>
    <w:rsid w:val="0BCBAC3F"/>
    <w:rsid w:val="0BCC73D2"/>
    <w:rsid w:val="0BE59931"/>
    <w:rsid w:val="0C1D942D"/>
    <w:rsid w:val="0C22C9EC"/>
    <w:rsid w:val="0C2549F1"/>
    <w:rsid w:val="0C2FD2DF"/>
    <w:rsid w:val="0C4454C1"/>
    <w:rsid w:val="0C49F623"/>
    <w:rsid w:val="0C56A831"/>
    <w:rsid w:val="0C73BED2"/>
    <w:rsid w:val="0C8E8055"/>
    <w:rsid w:val="0CA708CB"/>
    <w:rsid w:val="0CC39538"/>
    <w:rsid w:val="0CC821EC"/>
    <w:rsid w:val="0CCD0191"/>
    <w:rsid w:val="0CD16A57"/>
    <w:rsid w:val="0CDF339E"/>
    <w:rsid w:val="0CE6B04A"/>
    <w:rsid w:val="0CF709A8"/>
    <w:rsid w:val="0D38A7E9"/>
    <w:rsid w:val="0D62261B"/>
    <w:rsid w:val="0D685F59"/>
    <w:rsid w:val="0D776449"/>
    <w:rsid w:val="0D79FE51"/>
    <w:rsid w:val="0D8B77E3"/>
    <w:rsid w:val="0D9C1CD8"/>
    <w:rsid w:val="0DACA0B1"/>
    <w:rsid w:val="0DB11A46"/>
    <w:rsid w:val="0DC02297"/>
    <w:rsid w:val="0DD9A502"/>
    <w:rsid w:val="0DE818EA"/>
    <w:rsid w:val="0E03BEFC"/>
    <w:rsid w:val="0E09AA06"/>
    <w:rsid w:val="0E1F88D8"/>
    <w:rsid w:val="0E3B0A56"/>
    <w:rsid w:val="0E8796D5"/>
    <w:rsid w:val="0E992789"/>
    <w:rsid w:val="0EDFAF3D"/>
    <w:rsid w:val="0EE2E154"/>
    <w:rsid w:val="0EEDE339"/>
    <w:rsid w:val="0EEDEE17"/>
    <w:rsid w:val="0EFDABA9"/>
    <w:rsid w:val="0F0B2E73"/>
    <w:rsid w:val="0F0CAFA3"/>
    <w:rsid w:val="0F212777"/>
    <w:rsid w:val="0F70AC2F"/>
    <w:rsid w:val="0F822B38"/>
    <w:rsid w:val="0F86FF23"/>
    <w:rsid w:val="0F97EFA4"/>
    <w:rsid w:val="0FAA8537"/>
    <w:rsid w:val="0FB76110"/>
    <w:rsid w:val="0FCC36A2"/>
    <w:rsid w:val="0FD819CB"/>
    <w:rsid w:val="0FEB3087"/>
    <w:rsid w:val="0FF2067E"/>
    <w:rsid w:val="101B1FB7"/>
    <w:rsid w:val="101BC14A"/>
    <w:rsid w:val="101F85EA"/>
    <w:rsid w:val="1026D5B2"/>
    <w:rsid w:val="1040A505"/>
    <w:rsid w:val="105AD634"/>
    <w:rsid w:val="105E32E5"/>
    <w:rsid w:val="10917E10"/>
    <w:rsid w:val="109DB555"/>
    <w:rsid w:val="109F0336"/>
    <w:rsid w:val="10BB50E9"/>
    <w:rsid w:val="10C7E022"/>
    <w:rsid w:val="10CB6C1E"/>
    <w:rsid w:val="10D0125D"/>
    <w:rsid w:val="10D586B8"/>
    <w:rsid w:val="10E19D3C"/>
    <w:rsid w:val="10FDA2FB"/>
    <w:rsid w:val="110378EC"/>
    <w:rsid w:val="110F7F05"/>
    <w:rsid w:val="112656AA"/>
    <w:rsid w:val="114273DD"/>
    <w:rsid w:val="11427CE9"/>
    <w:rsid w:val="114D156E"/>
    <w:rsid w:val="114D5734"/>
    <w:rsid w:val="115083A3"/>
    <w:rsid w:val="115BC047"/>
    <w:rsid w:val="11B77700"/>
    <w:rsid w:val="11BF2BAA"/>
    <w:rsid w:val="11E578F4"/>
    <w:rsid w:val="11E9D719"/>
    <w:rsid w:val="11EE2841"/>
    <w:rsid w:val="11FA86C4"/>
    <w:rsid w:val="122E145C"/>
    <w:rsid w:val="12348C6C"/>
    <w:rsid w:val="125A90D2"/>
    <w:rsid w:val="126A3DEE"/>
    <w:rsid w:val="126CBE53"/>
    <w:rsid w:val="12B7C41A"/>
    <w:rsid w:val="12E37784"/>
    <w:rsid w:val="12EA907C"/>
    <w:rsid w:val="12F8E14F"/>
    <w:rsid w:val="12FC87C8"/>
    <w:rsid w:val="130018C6"/>
    <w:rsid w:val="1302532C"/>
    <w:rsid w:val="132905BC"/>
    <w:rsid w:val="1332C31E"/>
    <w:rsid w:val="13373D56"/>
    <w:rsid w:val="1348F8D9"/>
    <w:rsid w:val="137494F9"/>
    <w:rsid w:val="137C8435"/>
    <w:rsid w:val="13829D52"/>
    <w:rsid w:val="13B93570"/>
    <w:rsid w:val="13C3CCE3"/>
    <w:rsid w:val="13C8E668"/>
    <w:rsid w:val="13C939CD"/>
    <w:rsid w:val="13EAE045"/>
    <w:rsid w:val="13EFB77C"/>
    <w:rsid w:val="13F105EB"/>
    <w:rsid w:val="13FCEB3D"/>
    <w:rsid w:val="1408C932"/>
    <w:rsid w:val="14245A62"/>
    <w:rsid w:val="14338785"/>
    <w:rsid w:val="1443ED70"/>
    <w:rsid w:val="146B1014"/>
    <w:rsid w:val="146DA9CD"/>
    <w:rsid w:val="148B7B07"/>
    <w:rsid w:val="14A2AEA0"/>
    <w:rsid w:val="14BEDA03"/>
    <w:rsid w:val="14C02FFF"/>
    <w:rsid w:val="14C15013"/>
    <w:rsid w:val="150831C1"/>
    <w:rsid w:val="15181EB5"/>
    <w:rsid w:val="1529607F"/>
    <w:rsid w:val="1571C739"/>
    <w:rsid w:val="1590B210"/>
    <w:rsid w:val="15A0F486"/>
    <w:rsid w:val="15A95369"/>
    <w:rsid w:val="15C77D64"/>
    <w:rsid w:val="15DC9D42"/>
    <w:rsid w:val="15F1D452"/>
    <w:rsid w:val="15FC1F6C"/>
    <w:rsid w:val="16014B29"/>
    <w:rsid w:val="1609649F"/>
    <w:rsid w:val="16364C12"/>
    <w:rsid w:val="163D63DC"/>
    <w:rsid w:val="16682D96"/>
    <w:rsid w:val="16765D53"/>
    <w:rsid w:val="16801B49"/>
    <w:rsid w:val="1703C119"/>
    <w:rsid w:val="17364B43"/>
    <w:rsid w:val="1739B53D"/>
    <w:rsid w:val="175F178D"/>
    <w:rsid w:val="17B7065E"/>
    <w:rsid w:val="17D6D905"/>
    <w:rsid w:val="1823E0F3"/>
    <w:rsid w:val="18412F82"/>
    <w:rsid w:val="184DB0B7"/>
    <w:rsid w:val="18536A77"/>
    <w:rsid w:val="1858FECE"/>
    <w:rsid w:val="185D6814"/>
    <w:rsid w:val="188CDFE7"/>
    <w:rsid w:val="188E4144"/>
    <w:rsid w:val="18A5AB73"/>
    <w:rsid w:val="18D37ACB"/>
    <w:rsid w:val="18D7AAEF"/>
    <w:rsid w:val="18EF8B66"/>
    <w:rsid w:val="1902DB01"/>
    <w:rsid w:val="19133E09"/>
    <w:rsid w:val="1925258D"/>
    <w:rsid w:val="1945700A"/>
    <w:rsid w:val="195B3EAE"/>
    <w:rsid w:val="19914228"/>
    <w:rsid w:val="19944806"/>
    <w:rsid w:val="199F0CBE"/>
    <w:rsid w:val="19C1C256"/>
    <w:rsid w:val="19CD7D41"/>
    <w:rsid w:val="19CF80D4"/>
    <w:rsid w:val="19D958F7"/>
    <w:rsid w:val="19DADD9C"/>
    <w:rsid w:val="19E8D5E2"/>
    <w:rsid w:val="19EFE48C"/>
    <w:rsid w:val="1A055E7E"/>
    <w:rsid w:val="1A099B60"/>
    <w:rsid w:val="1A167D8E"/>
    <w:rsid w:val="1A17DC7A"/>
    <w:rsid w:val="1A26F0F2"/>
    <w:rsid w:val="1A4AA213"/>
    <w:rsid w:val="1A6074D4"/>
    <w:rsid w:val="1A667DE4"/>
    <w:rsid w:val="1A6BA5B9"/>
    <w:rsid w:val="1A6DCA41"/>
    <w:rsid w:val="1A73EA51"/>
    <w:rsid w:val="1A951C4C"/>
    <w:rsid w:val="1AB3F6FE"/>
    <w:rsid w:val="1ABFDB1F"/>
    <w:rsid w:val="1AC14265"/>
    <w:rsid w:val="1AE2D453"/>
    <w:rsid w:val="1AEFE887"/>
    <w:rsid w:val="1B09F894"/>
    <w:rsid w:val="1B1421B6"/>
    <w:rsid w:val="1B2A9AC1"/>
    <w:rsid w:val="1B2E2114"/>
    <w:rsid w:val="1B488A06"/>
    <w:rsid w:val="1B49DC73"/>
    <w:rsid w:val="1B4AD207"/>
    <w:rsid w:val="1B5079FE"/>
    <w:rsid w:val="1B6133FA"/>
    <w:rsid w:val="1B6E16DE"/>
    <w:rsid w:val="1BC4047D"/>
    <w:rsid w:val="1BCC663E"/>
    <w:rsid w:val="1BD53284"/>
    <w:rsid w:val="1BD8D286"/>
    <w:rsid w:val="1BEBD638"/>
    <w:rsid w:val="1BEE0F7A"/>
    <w:rsid w:val="1C163DE1"/>
    <w:rsid w:val="1C6123DE"/>
    <w:rsid w:val="1C69ABE7"/>
    <w:rsid w:val="1C6EBDD7"/>
    <w:rsid w:val="1C810465"/>
    <w:rsid w:val="1C8CA08C"/>
    <w:rsid w:val="1C91882F"/>
    <w:rsid w:val="1CA34DC9"/>
    <w:rsid w:val="1CD9F7D2"/>
    <w:rsid w:val="1CE8055C"/>
    <w:rsid w:val="1CFB1EC5"/>
    <w:rsid w:val="1D0B0A00"/>
    <w:rsid w:val="1D1BEED1"/>
    <w:rsid w:val="1D26EBDE"/>
    <w:rsid w:val="1D48610D"/>
    <w:rsid w:val="1D5FF032"/>
    <w:rsid w:val="1D60A1E8"/>
    <w:rsid w:val="1D60C96D"/>
    <w:rsid w:val="1D90B294"/>
    <w:rsid w:val="1DA7F3D6"/>
    <w:rsid w:val="1DC08177"/>
    <w:rsid w:val="1DCB81B1"/>
    <w:rsid w:val="1DCCE5E4"/>
    <w:rsid w:val="1DD09037"/>
    <w:rsid w:val="1DDA4234"/>
    <w:rsid w:val="1DFB3722"/>
    <w:rsid w:val="1E2B3FDF"/>
    <w:rsid w:val="1E38458A"/>
    <w:rsid w:val="1E3D41EE"/>
    <w:rsid w:val="1E464D3C"/>
    <w:rsid w:val="1E491E42"/>
    <w:rsid w:val="1E4FB60A"/>
    <w:rsid w:val="1E5175DE"/>
    <w:rsid w:val="1E5604E2"/>
    <w:rsid w:val="1E59D045"/>
    <w:rsid w:val="1E640E40"/>
    <w:rsid w:val="1E7660C7"/>
    <w:rsid w:val="1EC39B75"/>
    <w:rsid w:val="1EE78DAF"/>
    <w:rsid w:val="1EFC5283"/>
    <w:rsid w:val="1F028421"/>
    <w:rsid w:val="1F033066"/>
    <w:rsid w:val="1F189B93"/>
    <w:rsid w:val="1F226508"/>
    <w:rsid w:val="1F28553B"/>
    <w:rsid w:val="1F431B28"/>
    <w:rsid w:val="1F45C84E"/>
    <w:rsid w:val="1F5E6C9D"/>
    <w:rsid w:val="1F5F9B4D"/>
    <w:rsid w:val="1F77045C"/>
    <w:rsid w:val="1F7FE75B"/>
    <w:rsid w:val="1F80B34A"/>
    <w:rsid w:val="1F8C5B82"/>
    <w:rsid w:val="1FA18DA9"/>
    <w:rsid w:val="1FC5BE1B"/>
    <w:rsid w:val="1FDD5CD7"/>
    <w:rsid w:val="1FE65127"/>
    <w:rsid w:val="1FE67A55"/>
    <w:rsid w:val="2007B111"/>
    <w:rsid w:val="20275075"/>
    <w:rsid w:val="203BEC18"/>
    <w:rsid w:val="204CEA65"/>
    <w:rsid w:val="20616D46"/>
    <w:rsid w:val="206D2E81"/>
    <w:rsid w:val="20799F4A"/>
    <w:rsid w:val="207CF0DD"/>
    <w:rsid w:val="2092553B"/>
    <w:rsid w:val="20F47E29"/>
    <w:rsid w:val="21049667"/>
    <w:rsid w:val="212CAB9D"/>
    <w:rsid w:val="213C33D6"/>
    <w:rsid w:val="21546E2D"/>
    <w:rsid w:val="215F368E"/>
    <w:rsid w:val="216546A1"/>
    <w:rsid w:val="21909D8C"/>
    <w:rsid w:val="21B74C9E"/>
    <w:rsid w:val="21B98E9E"/>
    <w:rsid w:val="21BABC29"/>
    <w:rsid w:val="21C8FF6E"/>
    <w:rsid w:val="21F04067"/>
    <w:rsid w:val="221C458C"/>
    <w:rsid w:val="2258A111"/>
    <w:rsid w:val="226D010C"/>
    <w:rsid w:val="22718843"/>
    <w:rsid w:val="227A1B85"/>
    <w:rsid w:val="2289521E"/>
    <w:rsid w:val="22A3F531"/>
    <w:rsid w:val="22A4D3FB"/>
    <w:rsid w:val="22C714A1"/>
    <w:rsid w:val="22CA8132"/>
    <w:rsid w:val="22D8530F"/>
    <w:rsid w:val="22E4E00F"/>
    <w:rsid w:val="22EA7ED1"/>
    <w:rsid w:val="23010776"/>
    <w:rsid w:val="230417C3"/>
    <w:rsid w:val="230A9B58"/>
    <w:rsid w:val="23111276"/>
    <w:rsid w:val="231479DA"/>
    <w:rsid w:val="231E4A99"/>
    <w:rsid w:val="2341AAF4"/>
    <w:rsid w:val="2359A75B"/>
    <w:rsid w:val="23738C38"/>
    <w:rsid w:val="237FD925"/>
    <w:rsid w:val="237FE49D"/>
    <w:rsid w:val="238210BA"/>
    <w:rsid w:val="238983E5"/>
    <w:rsid w:val="238C91B7"/>
    <w:rsid w:val="238DEEBC"/>
    <w:rsid w:val="23CFD0B7"/>
    <w:rsid w:val="23EE9010"/>
    <w:rsid w:val="240025C5"/>
    <w:rsid w:val="24042B03"/>
    <w:rsid w:val="24180AA0"/>
    <w:rsid w:val="2431F9A0"/>
    <w:rsid w:val="2444020F"/>
    <w:rsid w:val="24478E7B"/>
    <w:rsid w:val="245210AD"/>
    <w:rsid w:val="24E9C5A1"/>
    <w:rsid w:val="24F34424"/>
    <w:rsid w:val="2506FB1D"/>
    <w:rsid w:val="25124CA1"/>
    <w:rsid w:val="251F382E"/>
    <w:rsid w:val="252436BE"/>
    <w:rsid w:val="25254571"/>
    <w:rsid w:val="255CDA84"/>
    <w:rsid w:val="25602B41"/>
    <w:rsid w:val="2582D9E9"/>
    <w:rsid w:val="2591F355"/>
    <w:rsid w:val="25B43F1B"/>
    <w:rsid w:val="25B86BBC"/>
    <w:rsid w:val="25B9F0AE"/>
    <w:rsid w:val="25C6EE9E"/>
    <w:rsid w:val="25CDAFD2"/>
    <w:rsid w:val="25D5CCB7"/>
    <w:rsid w:val="25D8CAA5"/>
    <w:rsid w:val="25E0901F"/>
    <w:rsid w:val="2610FACB"/>
    <w:rsid w:val="263881FC"/>
    <w:rsid w:val="26464C52"/>
    <w:rsid w:val="266C6158"/>
    <w:rsid w:val="266EAA9B"/>
    <w:rsid w:val="2686E123"/>
    <w:rsid w:val="26874322"/>
    <w:rsid w:val="2694878C"/>
    <w:rsid w:val="26A68BAC"/>
    <w:rsid w:val="26AE7735"/>
    <w:rsid w:val="26CD2BD8"/>
    <w:rsid w:val="26CE70F1"/>
    <w:rsid w:val="26D63D9D"/>
    <w:rsid w:val="26D8B51F"/>
    <w:rsid w:val="26EB0A05"/>
    <w:rsid w:val="26EB6ACF"/>
    <w:rsid w:val="2714EF99"/>
    <w:rsid w:val="27175B7F"/>
    <w:rsid w:val="271ABDAB"/>
    <w:rsid w:val="273E62A9"/>
    <w:rsid w:val="2741E355"/>
    <w:rsid w:val="274C7CF9"/>
    <w:rsid w:val="27562E5D"/>
    <w:rsid w:val="277F5A97"/>
    <w:rsid w:val="2797A3FF"/>
    <w:rsid w:val="27AF67BB"/>
    <w:rsid w:val="27B0B77A"/>
    <w:rsid w:val="27B0E7D4"/>
    <w:rsid w:val="27B2D7FF"/>
    <w:rsid w:val="27CA7D2B"/>
    <w:rsid w:val="27ECCEC2"/>
    <w:rsid w:val="2802C19E"/>
    <w:rsid w:val="2813ABA4"/>
    <w:rsid w:val="2814F998"/>
    <w:rsid w:val="281D6087"/>
    <w:rsid w:val="2821D55F"/>
    <w:rsid w:val="282CF8FC"/>
    <w:rsid w:val="2841D87F"/>
    <w:rsid w:val="284C384D"/>
    <w:rsid w:val="28B75B0D"/>
    <w:rsid w:val="28DC6A8C"/>
    <w:rsid w:val="28EE163C"/>
    <w:rsid w:val="28F2764F"/>
    <w:rsid w:val="28FFCA34"/>
    <w:rsid w:val="2910BC4D"/>
    <w:rsid w:val="2918AD88"/>
    <w:rsid w:val="29226A1D"/>
    <w:rsid w:val="293395D6"/>
    <w:rsid w:val="2942A37F"/>
    <w:rsid w:val="29BA39CC"/>
    <w:rsid w:val="29C29B6C"/>
    <w:rsid w:val="29D4F19F"/>
    <w:rsid w:val="2A0035CF"/>
    <w:rsid w:val="2A04C431"/>
    <w:rsid w:val="2A14419C"/>
    <w:rsid w:val="2A1C6DA5"/>
    <w:rsid w:val="2A216EF9"/>
    <w:rsid w:val="2A25879D"/>
    <w:rsid w:val="2A31C9CC"/>
    <w:rsid w:val="2A33E529"/>
    <w:rsid w:val="2A5A6E99"/>
    <w:rsid w:val="2A982343"/>
    <w:rsid w:val="2AA6CAB6"/>
    <w:rsid w:val="2AAF63A6"/>
    <w:rsid w:val="2AD47CB0"/>
    <w:rsid w:val="2AE93F6E"/>
    <w:rsid w:val="2AF6E5FA"/>
    <w:rsid w:val="2AFDB5D7"/>
    <w:rsid w:val="2B2ABB29"/>
    <w:rsid w:val="2B357765"/>
    <w:rsid w:val="2B4E0E4B"/>
    <w:rsid w:val="2B5940AC"/>
    <w:rsid w:val="2B6ED6BC"/>
    <w:rsid w:val="2B77B3AA"/>
    <w:rsid w:val="2B92BF80"/>
    <w:rsid w:val="2BCB7328"/>
    <w:rsid w:val="2BE121D8"/>
    <w:rsid w:val="2C0DF089"/>
    <w:rsid w:val="2C1E3EB1"/>
    <w:rsid w:val="2C3E54C0"/>
    <w:rsid w:val="2C438FC3"/>
    <w:rsid w:val="2C4C66AA"/>
    <w:rsid w:val="2C50922E"/>
    <w:rsid w:val="2C72E448"/>
    <w:rsid w:val="2C78B00E"/>
    <w:rsid w:val="2C885990"/>
    <w:rsid w:val="2C903A21"/>
    <w:rsid w:val="2C9314D7"/>
    <w:rsid w:val="2C936E04"/>
    <w:rsid w:val="2C9D74C7"/>
    <w:rsid w:val="2C9DD7A1"/>
    <w:rsid w:val="2CB9564B"/>
    <w:rsid w:val="2CC0502F"/>
    <w:rsid w:val="2CC2EFD5"/>
    <w:rsid w:val="2CDDC470"/>
    <w:rsid w:val="2CFCF81B"/>
    <w:rsid w:val="2D23E3C7"/>
    <w:rsid w:val="2D26C850"/>
    <w:rsid w:val="2DBD8C00"/>
    <w:rsid w:val="2DC9ED08"/>
    <w:rsid w:val="2DEA3BF9"/>
    <w:rsid w:val="2DFCA4C1"/>
    <w:rsid w:val="2E0B463B"/>
    <w:rsid w:val="2E23AC6D"/>
    <w:rsid w:val="2E5FEB1D"/>
    <w:rsid w:val="2E64E45D"/>
    <w:rsid w:val="2E691945"/>
    <w:rsid w:val="2E7073B1"/>
    <w:rsid w:val="2ECB282B"/>
    <w:rsid w:val="2F078571"/>
    <w:rsid w:val="2F2D1272"/>
    <w:rsid w:val="2F2E4D78"/>
    <w:rsid w:val="2F3ECAE8"/>
    <w:rsid w:val="2F5BE5E8"/>
    <w:rsid w:val="2F6F3E6D"/>
    <w:rsid w:val="2F84B4F6"/>
    <w:rsid w:val="2F89A9E3"/>
    <w:rsid w:val="2F8E9BC3"/>
    <w:rsid w:val="2FB252A9"/>
    <w:rsid w:val="2FC6FB6E"/>
    <w:rsid w:val="2FCED3BA"/>
    <w:rsid w:val="2FD0EA1A"/>
    <w:rsid w:val="2FD110DC"/>
    <w:rsid w:val="2FD5D1A5"/>
    <w:rsid w:val="2FEA4E4E"/>
    <w:rsid w:val="300F99FC"/>
    <w:rsid w:val="303B0D8A"/>
    <w:rsid w:val="30509B4F"/>
    <w:rsid w:val="305E0DDE"/>
    <w:rsid w:val="30705C51"/>
    <w:rsid w:val="30A4B168"/>
    <w:rsid w:val="30B0239B"/>
    <w:rsid w:val="30B812BD"/>
    <w:rsid w:val="30CE10A2"/>
    <w:rsid w:val="30D56A53"/>
    <w:rsid w:val="30F23D93"/>
    <w:rsid w:val="30FAE2FC"/>
    <w:rsid w:val="30FC8406"/>
    <w:rsid w:val="31191C23"/>
    <w:rsid w:val="3119A2AA"/>
    <w:rsid w:val="3125092E"/>
    <w:rsid w:val="312937AF"/>
    <w:rsid w:val="3152248C"/>
    <w:rsid w:val="3174673E"/>
    <w:rsid w:val="31793E76"/>
    <w:rsid w:val="3183DE3E"/>
    <w:rsid w:val="318CD3B4"/>
    <w:rsid w:val="31970174"/>
    <w:rsid w:val="31C3A6DA"/>
    <w:rsid w:val="31DA4A51"/>
    <w:rsid w:val="323388EF"/>
    <w:rsid w:val="3236F9CC"/>
    <w:rsid w:val="3240309E"/>
    <w:rsid w:val="32408AB9"/>
    <w:rsid w:val="32476B71"/>
    <w:rsid w:val="32993267"/>
    <w:rsid w:val="3299DDD6"/>
    <w:rsid w:val="32B21AD3"/>
    <w:rsid w:val="32BC27F8"/>
    <w:rsid w:val="32CE575F"/>
    <w:rsid w:val="32EECB43"/>
    <w:rsid w:val="32FACD39"/>
    <w:rsid w:val="32FC5CD8"/>
    <w:rsid w:val="330E2140"/>
    <w:rsid w:val="331F1F0A"/>
    <w:rsid w:val="33382913"/>
    <w:rsid w:val="3338D26A"/>
    <w:rsid w:val="334903E9"/>
    <w:rsid w:val="3375C7D8"/>
    <w:rsid w:val="33CA08C4"/>
    <w:rsid w:val="33D86DFB"/>
    <w:rsid w:val="33E0A6F4"/>
    <w:rsid w:val="33E6B7F3"/>
    <w:rsid w:val="3408E6DA"/>
    <w:rsid w:val="3408F8A2"/>
    <w:rsid w:val="3417253C"/>
    <w:rsid w:val="3422BE08"/>
    <w:rsid w:val="3423EF77"/>
    <w:rsid w:val="3445020F"/>
    <w:rsid w:val="3451775D"/>
    <w:rsid w:val="3460E09A"/>
    <w:rsid w:val="347059AC"/>
    <w:rsid w:val="3477B900"/>
    <w:rsid w:val="3480EBCC"/>
    <w:rsid w:val="3484C885"/>
    <w:rsid w:val="34996835"/>
    <w:rsid w:val="349B4759"/>
    <w:rsid w:val="34A43729"/>
    <w:rsid w:val="34E422FA"/>
    <w:rsid w:val="34F50BBB"/>
    <w:rsid w:val="353D0D78"/>
    <w:rsid w:val="35494811"/>
    <w:rsid w:val="354F2582"/>
    <w:rsid w:val="35652B60"/>
    <w:rsid w:val="356CB20C"/>
    <w:rsid w:val="357FB260"/>
    <w:rsid w:val="3581A810"/>
    <w:rsid w:val="35CAD474"/>
    <w:rsid w:val="35CECB2C"/>
    <w:rsid w:val="35E3A2E3"/>
    <w:rsid w:val="35FC319A"/>
    <w:rsid w:val="35FC4E2E"/>
    <w:rsid w:val="360859E4"/>
    <w:rsid w:val="362C15FE"/>
    <w:rsid w:val="3642CCBE"/>
    <w:rsid w:val="364D1775"/>
    <w:rsid w:val="3674FBB3"/>
    <w:rsid w:val="367E5AF0"/>
    <w:rsid w:val="36A5D322"/>
    <w:rsid w:val="36B84380"/>
    <w:rsid w:val="36D6462D"/>
    <w:rsid w:val="371D25D7"/>
    <w:rsid w:val="3725E76C"/>
    <w:rsid w:val="3748A804"/>
    <w:rsid w:val="375B0747"/>
    <w:rsid w:val="3774A3E4"/>
    <w:rsid w:val="377E3110"/>
    <w:rsid w:val="378B84F7"/>
    <w:rsid w:val="379389DE"/>
    <w:rsid w:val="37956066"/>
    <w:rsid w:val="379ABEB7"/>
    <w:rsid w:val="37B1D195"/>
    <w:rsid w:val="37D4B452"/>
    <w:rsid w:val="382FEFA4"/>
    <w:rsid w:val="3832AE49"/>
    <w:rsid w:val="384685FE"/>
    <w:rsid w:val="38813C4E"/>
    <w:rsid w:val="3883E2BF"/>
    <w:rsid w:val="388CFF58"/>
    <w:rsid w:val="38913DB6"/>
    <w:rsid w:val="389A0B68"/>
    <w:rsid w:val="38D434BB"/>
    <w:rsid w:val="39245CAD"/>
    <w:rsid w:val="3929348C"/>
    <w:rsid w:val="392B51F0"/>
    <w:rsid w:val="393075A1"/>
    <w:rsid w:val="39379485"/>
    <w:rsid w:val="3946F7AD"/>
    <w:rsid w:val="397BC938"/>
    <w:rsid w:val="3999D388"/>
    <w:rsid w:val="39C00859"/>
    <w:rsid w:val="39C5B422"/>
    <w:rsid w:val="39CEFC06"/>
    <w:rsid w:val="39D69D3A"/>
    <w:rsid w:val="3A019855"/>
    <w:rsid w:val="3A054FF0"/>
    <w:rsid w:val="3A290C4E"/>
    <w:rsid w:val="3A2BE7EA"/>
    <w:rsid w:val="3A35486B"/>
    <w:rsid w:val="3A646C42"/>
    <w:rsid w:val="3A73CEBF"/>
    <w:rsid w:val="3A747CE6"/>
    <w:rsid w:val="3A89E17B"/>
    <w:rsid w:val="3A9C8F1B"/>
    <w:rsid w:val="3AA2EFDD"/>
    <w:rsid w:val="3AAFDB27"/>
    <w:rsid w:val="3AB34001"/>
    <w:rsid w:val="3AE93522"/>
    <w:rsid w:val="3AEC24A1"/>
    <w:rsid w:val="3B0444F4"/>
    <w:rsid w:val="3B0D8707"/>
    <w:rsid w:val="3B40056C"/>
    <w:rsid w:val="3B4CF13F"/>
    <w:rsid w:val="3B5A4AEE"/>
    <w:rsid w:val="3B5E2C59"/>
    <w:rsid w:val="3B71E768"/>
    <w:rsid w:val="3B7B15CE"/>
    <w:rsid w:val="3B81C0EC"/>
    <w:rsid w:val="3B98F178"/>
    <w:rsid w:val="3BA14DCF"/>
    <w:rsid w:val="3BF55CD1"/>
    <w:rsid w:val="3BF6E17E"/>
    <w:rsid w:val="3BF6E528"/>
    <w:rsid w:val="3C00AF6F"/>
    <w:rsid w:val="3C14E9B7"/>
    <w:rsid w:val="3C221337"/>
    <w:rsid w:val="3C2532CA"/>
    <w:rsid w:val="3C290CAE"/>
    <w:rsid w:val="3C392B6F"/>
    <w:rsid w:val="3C49FD0F"/>
    <w:rsid w:val="3C50D6E3"/>
    <w:rsid w:val="3C67DFEC"/>
    <w:rsid w:val="3C77A2E2"/>
    <w:rsid w:val="3CB48AFC"/>
    <w:rsid w:val="3CD36EB4"/>
    <w:rsid w:val="3D0F10DE"/>
    <w:rsid w:val="3D160E12"/>
    <w:rsid w:val="3D23817E"/>
    <w:rsid w:val="3D58E8E6"/>
    <w:rsid w:val="3D757C59"/>
    <w:rsid w:val="3D7C5982"/>
    <w:rsid w:val="3DB5E4EE"/>
    <w:rsid w:val="3DC449E3"/>
    <w:rsid w:val="3DC8232B"/>
    <w:rsid w:val="3DCA8C08"/>
    <w:rsid w:val="3DDE9A16"/>
    <w:rsid w:val="3DF01DCC"/>
    <w:rsid w:val="3DFC3FD4"/>
    <w:rsid w:val="3E1C5406"/>
    <w:rsid w:val="3E1EF2A9"/>
    <w:rsid w:val="3E2AD516"/>
    <w:rsid w:val="3E2EF04C"/>
    <w:rsid w:val="3E3A8529"/>
    <w:rsid w:val="3E51D9B5"/>
    <w:rsid w:val="3E59CF33"/>
    <w:rsid w:val="3E9E04C9"/>
    <w:rsid w:val="3EA55DC0"/>
    <w:rsid w:val="3EC69F49"/>
    <w:rsid w:val="3F15E60B"/>
    <w:rsid w:val="3F1B7A6A"/>
    <w:rsid w:val="3F21CD55"/>
    <w:rsid w:val="3F2B4E8C"/>
    <w:rsid w:val="3F4CED41"/>
    <w:rsid w:val="3F59AAB3"/>
    <w:rsid w:val="3F5ADF3E"/>
    <w:rsid w:val="3F60067A"/>
    <w:rsid w:val="3F7175DE"/>
    <w:rsid w:val="3F7C5A68"/>
    <w:rsid w:val="3FAB9AF5"/>
    <w:rsid w:val="3FB829D5"/>
    <w:rsid w:val="3FE0C84C"/>
    <w:rsid w:val="4000E092"/>
    <w:rsid w:val="40017783"/>
    <w:rsid w:val="400FED42"/>
    <w:rsid w:val="401FDF16"/>
    <w:rsid w:val="40227201"/>
    <w:rsid w:val="40347A91"/>
    <w:rsid w:val="4045C47D"/>
    <w:rsid w:val="40626B52"/>
    <w:rsid w:val="4073253F"/>
    <w:rsid w:val="407FCD71"/>
    <w:rsid w:val="40818D02"/>
    <w:rsid w:val="408E5535"/>
    <w:rsid w:val="40A220F1"/>
    <w:rsid w:val="40B5AE47"/>
    <w:rsid w:val="40F3224B"/>
    <w:rsid w:val="413BF160"/>
    <w:rsid w:val="413F20E1"/>
    <w:rsid w:val="41422D9A"/>
    <w:rsid w:val="41490471"/>
    <w:rsid w:val="41636145"/>
    <w:rsid w:val="41812E70"/>
    <w:rsid w:val="41ADFEC0"/>
    <w:rsid w:val="41C7F2A6"/>
    <w:rsid w:val="41EA08ED"/>
    <w:rsid w:val="41FDBF96"/>
    <w:rsid w:val="4204E213"/>
    <w:rsid w:val="421682D4"/>
    <w:rsid w:val="4216C9E5"/>
    <w:rsid w:val="421810BC"/>
    <w:rsid w:val="4218E2A2"/>
    <w:rsid w:val="4241CF81"/>
    <w:rsid w:val="424D8805"/>
    <w:rsid w:val="425C39A4"/>
    <w:rsid w:val="42614155"/>
    <w:rsid w:val="42A88D2D"/>
    <w:rsid w:val="42C437D7"/>
    <w:rsid w:val="42C7D70A"/>
    <w:rsid w:val="42CFBDDB"/>
    <w:rsid w:val="42DAE48C"/>
    <w:rsid w:val="42F1AF1F"/>
    <w:rsid w:val="43738218"/>
    <w:rsid w:val="43777E74"/>
    <w:rsid w:val="4398AF2F"/>
    <w:rsid w:val="43A6741E"/>
    <w:rsid w:val="43A7E433"/>
    <w:rsid w:val="43ABD434"/>
    <w:rsid w:val="43AFA003"/>
    <w:rsid w:val="43B577DE"/>
    <w:rsid w:val="43E777FC"/>
    <w:rsid w:val="43EFE944"/>
    <w:rsid w:val="44063F45"/>
    <w:rsid w:val="44070441"/>
    <w:rsid w:val="440BD4D5"/>
    <w:rsid w:val="440C70A1"/>
    <w:rsid w:val="44120162"/>
    <w:rsid w:val="44278F5A"/>
    <w:rsid w:val="442B5527"/>
    <w:rsid w:val="442FBB18"/>
    <w:rsid w:val="443C5145"/>
    <w:rsid w:val="445FDDE8"/>
    <w:rsid w:val="44888ED8"/>
    <w:rsid w:val="448CB415"/>
    <w:rsid w:val="449BC82C"/>
    <w:rsid w:val="44B7EBE7"/>
    <w:rsid w:val="44BD1FCF"/>
    <w:rsid w:val="44CA604A"/>
    <w:rsid w:val="44EF156C"/>
    <w:rsid w:val="44FC7E61"/>
    <w:rsid w:val="452C7335"/>
    <w:rsid w:val="4535612A"/>
    <w:rsid w:val="4542449D"/>
    <w:rsid w:val="45707F50"/>
    <w:rsid w:val="457DA792"/>
    <w:rsid w:val="457DF072"/>
    <w:rsid w:val="457FF8E2"/>
    <w:rsid w:val="458B9609"/>
    <w:rsid w:val="4596BA00"/>
    <w:rsid w:val="45AACC72"/>
    <w:rsid w:val="45AAD7B1"/>
    <w:rsid w:val="45C775BB"/>
    <w:rsid w:val="45FE2617"/>
    <w:rsid w:val="4632C4E8"/>
    <w:rsid w:val="4636BB13"/>
    <w:rsid w:val="467E8D26"/>
    <w:rsid w:val="468972B6"/>
    <w:rsid w:val="468F97EF"/>
    <w:rsid w:val="46A0D88A"/>
    <w:rsid w:val="46AAF27D"/>
    <w:rsid w:val="46ADA7CA"/>
    <w:rsid w:val="46D243A2"/>
    <w:rsid w:val="46D2B122"/>
    <w:rsid w:val="46DCDE48"/>
    <w:rsid w:val="46F1A38E"/>
    <w:rsid w:val="46F7682A"/>
    <w:rsid w:val="46FF7A5A"/>
    <w:rsid w:val="47003884"/>
    <w:rsid w:val="472B9255"/>
    <w:rsid w:val="473A0250"/>
    <w:rsid w:val="473F764E"/>
    <w:rsid w:val="473FA8E9"/>
    <w:rsid w:val="473FB0FC"/>
    <w:rsid w:val="4764926F"/>
    <w:rsid w:val="47897165"/>
    <w:rsid w:val="478A8DAA"/>
    <w:rsid w:val="478C9C86"/>
    <w:rsid w:val="47E3DF99"/>
    <w:rsid w:val="47F37764"/>
    <w:rsid w:val="48037522"/>
    <w:rsid w:val="480600DD"/>
    <w:rsid w:val="482580E8"/>
    <w:rsid w:val="4831E70F"/>
    <w:rsid w:val="4836A16E"/>
    <w:rsid w:val="4839D545"/>
    <w:rsid w:val="484503AC"/>
    <w:rsid w:val="4866600C"/>
    <w:rsid w:val="48846EE5"/>
    <w:rsid w:val="48BC3181"/>
    <w:rsid w:val="48C55F5A"/>
    <w:rsid w:val="48C6FF8F"/>
    <w:rsid w:val="48E49914"/>
    <w:rsid w:val="48E73BF8"/>
    <w:rsid w:val="48FBB0BE"/>
    <w:rsid w:val="49038E4F"/>
    <w:rsid w:val="490765F8"/>
    <w:rsid w:val="490928EB"/>
    <w:rsid w:val="49166B04"/>
    <w:rsid w:val="4916E176"/>
    <w:rsid w:val="49196E94"/>
    <w:rsid w:val="492782D9"/>
    <w:rsid w:val="4935FB52"/>
    <w:rsid w:val="493AC7F5"/>
    <w:rsid w:val="49412E3F"/>
    <w:rsid w:val="4942563D"/>
    <w:rsid w:val="49511330"/>
    <w:rsid w:val="496104B4"/>
    <w:rsid w:val="49A6D02C"/>
    <w:rsid w:val="49AB5C97"/>
    <w:rsid w:val="49C33510"/>
    <w:rsid w:val="49C6406C"/>
    <w:rsid w:val="49C93EF1"/>
    <w:rsid w:val="49F698C6"/>
    <w:rsid w:val="4A6B2915"/>
    <w:rsid w:val="4A7BCFB6"/>
    <w:rsid w:val="4A8976D5"/>
    <w:rsid w:val="4A974201"/>
    <w:rsid w:val="4A9D44CF"/>
    <w:rsid w:val="4AA49158"/>
    <w:rsid w:val="4AADF88D"/>
    <w:rsid w:val="4AB7AB58"/>
    <w:rsid w:val="4B39B2C9"/>
    <w:rsid w:val="4B404164"/>
    <w:rsid w:val="4B8BF116"/>
    <w:rsid w:val="4BA05996"/>
    <w:rsid w:val="4BA68936"/>
    <w:rsid w:val="4BB6BBD5"/>
    <w:rsid w:val="4BD7D223"/>
    <w:rsid w:val="4BDB25DD"/>
    <w:rsid w:val="4BDDA049"/>
    <w:rsid w:val="4BE4B31B"/>
    <w:rsid w:val="4BFFC5B9"/>
    <w:rsid w:val="4C05A4F9"/>
    <w:rsid w:val="4C10993E"/>
    <w:rsid w:val="4C10B2E3"/>
    <w:rsid w:val="4C214780"/>
    <w:rsid w:val="4C35D524"/>
    <w:rsid w:val="4C435920"/>
    <w:rsid w:val="4C8033C7"/>
    <w:rsid w:val="4C8801EA"/>
    <w:rsid w:val="4CB92E9E"/>
    <w:rsid w:val="4CBD820C"/>
    <w:rsid w:val="4CC9B7B9"/>
    <w:rsid w:val="4CF53413"/>
    <w:rsid w:val="4D04522A"/>
    <w:rsid w:val="4D119D31"/>
    <w:rsid w:val="4D1CCB41"/>
    <w:rsid w:val="4D20374E"/>
    <w:rsid w:val="4D24207C"/>
    <w:rsid w:val="4D2F8315"/>
    <w:rsid w:val="4D489E7E"/>
    <w:rsid w:val="4D62759D"/>
    <w:rsid w:val="4D689F44"/>
    <w:rsid w:val="4D7E733E"/>
    <w:rsid w:val="4D8EE378"/>
    <w:rsid w:val="4DC80D09"/>
    <w:rsid w:val="4DCAE97C"/>
    <w:rsid w:val="4DE6A5BE"/>
    <w:rsid w:val="4DF26638"/>
    <w:rsid w:val="4E056DDC"/>
    <w:rsid w:val="4E5B8402"/>
    <w:rsid w:val="4E701FCA"/>
    <w:rsid w:val="4E873B23"/>
    <w:rsid w:val="4EA04ED8"/>
    <w:rsid w:val="4EBCAACB"/>
    <w:rsid w:val="4EDED514"/>
    <w:rsid w:val="4EF5604A"/>
    <w:rsid w:val="4F52045D"/>
    <w:rsid w:val="4F5ADBAD"/>
    <w:rsid w:val="4F881827"/>
    <w:rsid w:val="4F945726"/>
    <w:rsid w:val="4FBDA816"/>
    <w:rsid w:val="4FC27484"/>
    <w:rsid w:val="4FD9DA56"/>
    <w:rsid w:val="4FF3ABDB"/>
    <w:rsid w:val="4FFDF007"/>
    <w:rsid w:val="500CBB1D"/>
    <w:rsid w:val="500DF31B"/>
    <w:rsid w:val="500ED528"/>
    <w:rsid w:val="502CCC7B"/>
    <w:rsid w:val="50592D32"/>
    <w:rsid w:val="506808D7"/>
    <w:rsid w:val="50751D7D"/>
    <w:rsid w:val="5096393E"/>
    <w:rsid w:val="50D227C0"/>
    <w:rsid w:val="50D42C6F"/>
    <w:rsid w:val="50F10E3F"/>
    <w:rsid w:val="50F73510"/>
    <w:rsid w:val="5102F264"/>
    <w:rsid w:val="5117A543"/>
    <w:rsid w:val="512291C0"/>
    <w:rsid w:val="513D91D6"/>
    <w:rsid w:val="5147AE48"/>
    <w:rsid w:val="514823A0"/>
    <w:rsid w:val="514C1D26"/>
    <w:rsid w:val="5159E121"/>
    <w:rsid w:val="51611AB3"/>
    <w:rsid w:val="516CFDE8"/>
    <w:rsid w:val="517BDC12"/>
    <w:rsid w:val="519A8B69"/>
    <w:rsid w:val="51A73483"/>
    <w:rsid w:val="51AAAC5E"/>
    <w:rsid w:val="51B7BBF2"/>
    <w:rsid w:val="51BDDF3A"/>
    <w:rsid w:val="51CB0B29"/>
    <w:rsid w:val="51DC1EB3"/>
    <w:rsid w:val="51F209F0"/>
    <w:rsid w:val="5225B436"/>
    <w:rsid w:val="522D24F9"/>
    <w:rsid w:val="524BB8B1"/>
    <w:rsid w:val="52542419"/>
    <w:rsid w:val="525644C9"/>
    <w:rsid w:val="525DAE56"/>
    <w:rsid w:val="526250E5"/>
    <w:rsid w:val="5299399A"/>
    <w:rsid w:val="52A52E0A"/>
    <w:rsid w:val="52AA52CE"/>
    <w:rsid w:val="52B1642D"/>
    <w:rsid w:val="52E5F92A"/>
    <w:rsid w:val="52F8977E"/>
    <w:rsid w:val="52FCC6B3"/>
    <w:rsid w:val="53030C99"/>
    <w:rsid w:val="53054E61"/>
    <w:rsid w:val="534913B2"/>
    <w:rsid w:val="53A1546A"/>
    <w:rsid w:val="53B186AF"/>
    <w:rsid w:val="53C519E4"/>
    <w:rsid w:val="5402139D"/>
    <w:rsid w:val="541446A2"/>
    <w:rsid w:val="543CA5ED"/>
    <w:rsid w:val="5455FC72"/>
    <w:rsid w:val="548F6737"/>
    <w:rsid w:val="549B3150"/>
    <w:rsid w:val="54A1DB3D"/>
    <w:rsid w:val="54BC1B4A"/>
    <w:rsid w:val="54C1A80F"/>
    <w:rsid w:val="54C22FD4"/>
    <w:rsid w:val="54CF2658"/>
    <w:rsid w:val="54F02A57"/>
    <w:rsid w:val="5500F9AC"/>
    <w:rsid w:val="550D7214"/>
    <w:rsid w:val="5525D068"/>
    <w:rsid w:val="553028E7"/>
    <w:rsid w:val="55495149"/>
    <w:rsid w:val="555FC70F"/>
    <w:rsid w:val="55650C3A"/>
    <w:rsid w:val="556BB4EB"/>
    <w:rsid w:val="55746924"/>
    <w:rsid w:val="5584EBA4"/>
    <w:rsid w:val="559C3770"/>
    <w:rsid w:val="55A12A68"/>
    <w:rsid w:val="55AAECD5"/>
    <w:rsid w:val="55ABD18E"/>
    <w:rsid w:val="55B60D8C"/>
    <w:rsid w:val="55D8399A"/>
    <w:rsid w:val="5602FCEC"/>
    <w:rsid w:val="561866C0"/>
    <w:rsid w:val="563DFEBF"/>
    <w:rsid w:val="564CE7FE"/>
    <w:rsid w:val="564F1DBC"/>
    <w:rsid w:val="565C8A99"/>
    <w:rsid w:val="565FA3A5"/>
    <w:rsid w:val="56705D4C"/>
    <w:rsid w:val="5675758A"/>
    <w:rsid w:val="568AF79B"/>
    <w:rsid w:val="569FF35D"/>
    <w:rsid w:val="56A0D0C1"/>
    <w:rsid w:val="56ACDA40"/>
    <w:rsid w:val="56BCD3E7"/>
    <w:rsid w:val="56C63D80"/>
    <w:rsid w:val="56DAC1E8"/>
    <w:rsid w:val="56E4A4EC"/>
    <w:rsid w:val="56EAE155"/>
    <w:rsid w:val="56F28597"/>
    <w:rsid w:val="5707A681"/>
    <w:rsid w:val="57151008"/>
    <w:rsid w:val="5729DE70"/>
    <w:rsid w:val="574F350C"/>
    <w:rsid w:val="574FAE04"/>
    <w:rsid w:val="5754DDF8"/>
    <w:rsid w:val="5758C1F5"/>
    <w:rsid w:val="575A72D8"/>
    <w:rsid w:val="57ADAE5A"/>
    <w:rsid w:val="57C22289"/>
    <w:rsid w:val="57D5B22F"/>
    <w:rsid w:val="57D7F06D"/>
    <w:rsid w:val="57DDF72F"/>
    <w:rsid w:val="57E2989D"/>
    <w:rsid w:val="582BF99D"/>
    <w:rsid w:val="58652BBD"/>
    <w:rsid w:val="5869F4A9"/>
    <w:rsid w:val="586A56EF"/>
    <w:rsid w:val="586D8D07"/>
    <w:rsid w:val="5887A49E"/>
    <w:rsid w:val="589A957D"/>
    <w:rsid w:val="589D68D4"/>
    <w:rsid w:val="58ED8B4F"/>
    <w:rsid w:val="58FCA36A"/>
    <w:rsid w:val="59092027"/>
    <w:rsid w:val="5914F8C7"/>
    <w:rsid w:val="593B7B4E"/>
    <w:rsid w:val="593FD8D6"/>
    <w:rsid w:val="5952A251"/>
    <w:rsid w:val="595FB9A6"/>
    <w:rsid w:val="59773F78"/>
    <w:rsid w:val="597C7DC2"/>
    <w:rsid w:val="599A27C8"/>
    <w:rsid w:val="59A479F7"/>
    <w:rsid w:val="59B1C0B1"/>
    <w:rsid w:val="59C25016"/>
    <w:rsid w:val="59C3FE0C"/>
    <w:rsid w:val="5A1058C8"/>
    <w:rsid w:val="5A153CA9"/>
    <w:rsid w:val="5A15D633"/>
    <w:rsid w:val="5A29A53C"/>
    <w:rsid w:val="5A389936"/>
    <w:rsid w:val="5A63BB51"/>
    <w:rsid w:val="5A649697"/>
    <w:rsid w:val="5A7E1828"/>
    <w:rsid w:val="5A7F19A3"/>
    <w:rsid w:val="5A811EF2"/>
    <w:rsid w:val="5A853900"/>
    <w:rsid w:val="5A86B007"/>
    <w:rsid w:val="5A89BFB8"/>
    <w:rsid w:val="5ACB9EAD"/>
    <w:rsid w:val="5ACE60E7"/>
    <w:rsid w:val="5AF55BBE"/>
    <w:rsid w:val="5AF5669A"/>
    <w:rsid w:val="5B38BEB7"/>
    <w:rsid w:val="5B53F1B1"/>
    <w:rsid w:val="5B5C6C34"/>
    <w:rsid w:val="5B5ED8F0"/>
    <w:rsid w:val="5B8E21C6"/>
    <w:rsid w:val="5BA04F9E"/>
    <w:rsid w:val="5BA64215"/>
    <w:rsid w:val="5BBAA4E0"/>
    <w:rsid w:val="5BBF3EE5"/>
    <w:rsid w:val="5BE4B926"/>
    <w:rsid w:val="5C358369"/>
    <w:rsid w:val="5C64CDE2"/>
    <w:rsid w:val="5C6B2690"/>
    <w:rsid w:val="5C80B6E9"/>
    <w:rsid w:val="5C9401D4"/>
    <w:rsid w:val="5CA2EE2B"/>
    <w:rsid w:val="5CC03391"/>
    <w:rsid w:val="5CC90122"/>
    <w:rsid w:val="5CD227C8"/>
    <w:rsid w:val="5D167A7E"/>
    <w:rsid w:val="5D1F897E"/>
    <w:rsid w:val="5D337879"/>
    <w:rsid w:val="5D35474A"/>
    <w:rsid w:val="5D394C0B"/>
    <w:rsid w:val="5D43E43C"/>
    <w:rsid w:val="5D5D6F98"/>
    <w:rsid w:val="5D71BFD7"/>
    <w:rsid w:val="5D919A66"/>
    <w:rsid w:val="5D9FC38D"/>
    <w:rsid w:val="5DA2008B"/>
    <w:rsid w:val="5DA873AF"/>
    <w:rsid w:val="5DAF4FCF"/>
    <w:rsid w:val="5DF0A310"/>
    <w:rsid w:val="5DF85B06"/>
    <w:rsid w:val="5E0986A7"/>
    <w:rsid w:val="5E0ED96D"/>
    <w:rsid w:val="5E40F08A"/>
    <w:rsid w:val="5E520D18"/>
    <w:rsid w:val="5E62753E"/>
    <w:rsid w:val="5E72A9A7"/>
    <w:rsid w:val="5E889961"/>
    <w:rsid w:val="5E92A2F0"/>
    <w:rsid w:val="5EB3E0AB"/>
    <w:rsid w:val="5EDA476D"/>
    <w:rsid w:val="5EDC4059"/>
    <w:rsid w:val="5EE23434"/>
    <w:rsid w:val="5EF2FD1F"/>
    <w:rsid w:val="5EF8AD8F"/>
    <w:rsid w:val="5F35BE19"/>
    <w:rsid w:val="5F3A0404"/>
    <w:rsid w:val="5F65490F"/>
    <w:rsid w:val="5F657239"/>
    <w:rsid w:val="5F7185C3"/>
    <w:rsid w:val="5F733F19"/>
    <w:rsid w:val="5F7C4C55"/>
    <w:rsid w:val="5F89A79B"/>
    <w:rsid w:val="5F9033F2"/>
    <w:rsid w:val="5F9197F5"/>
    <w:rsid w:val="5F9A3A79"/>
    <w:rsid w:val="5FAABC1C"/>
    <w:rsid w:val="5FACE337"/>
    <w:rsid w:val="5FE47637"/>
    <w:rsid w:val="60041C48"/>
    <w:rsid w:val="6015B821"/>
    <w:rsid w:val="603409B4"/>
    <w:rsid w:val="6043CA74"/>
    <w:rsid w:val="605F7E95"/>
    <w:rsid w:val="609C4EC1"/>
    <w:rsid w:val="60A6A649"/>
    <w:rsid w:val="60A73A3A"/>
    <w:rsid w:val="60AB38BF"/>
    <w:rsid w:val="60BC25AB"/>
    <w:rsid w:val="60BD313F"/>
    <w:rsid w:val="60C71D85"/>
    <w:rsid w:val="60D5A2E4"/>
    <w:rsid w:val="60DD6BDD"/>
    <w:rsid w:val="60F4C6A7"/>
    <w:rsid w:val="60FB7A4C"/>
    <w:rsid w:val="61046D8B"/>
    <w:rsid w:val="610AA4EE"/>
    <w:rsid w:val="6111ACEC"/>
    <w:rsid w:val="611D8622"/>
    <w:rsid w:val="6124E7EA"/>
    <w:rsid w:val="617C7130"/>
    <w:rsid w:val="61855D47"/>
    <w:rsid w:val="61A97589"/>
    <w:rsid w:val="61CF6F3F"/>
    <w:rsid w:val="61E73462"/>
    <w:rsid w:val="61EE6BEA"/>
    <w:rsid w:val="61F2ACBF"/>
    <w:rsid w:val="6201A7C7"/>
    <w:rsid w:val="62090858"/>
    <w:rsid w:val="6219B582"/>
    <w:rsid w:val="62223E06"/>
    <w:rsid w:val="622898C5"/>
    <w:rsid w:val="6230753D"/>
    <w:rsid w:val="623B3DEE"/>
    <w:rsid w:val="623F4ECC"/>
    <w:rsid w:val="62565DD9"/>
    <w:rsid w:val="6281EC3E"/>
    <w:rsid w:val="628EBB3C"/>
    <w:rsid w:val="62972790"/>
    <w:rsid w:val="62D1CA11"/>
    <w:rsid w:val="62D3EF0D"/>
    <w:rsid w:val="62DC8872"/>
    <w:rsid w:val="62E97D3E"/>
    <w:rsid w:val="63124F5F"/>
    <w:rsid w:val="631A2D46"/>
    <w:rsid w:val="6349AD6A"/>
    <w:rsid w:val="63569C58"/>
    <w:rsid w:val="6359494B"/>
    <w:rsid w:val="63653A51"/>
    <w:rsid w:val="63767734"/>
    <w:rsid w:val="63B4BFD2"/>
    <w:rsid w:val="63BA5F90"/>
    <w:rsid w:val="63C7D8FE"/>
    <w:rsid w:val="63E935A7"/>
    <w:rsid w:val="63EEA9F2"/>
    <w:rsid w:val="643587D4"/>
    <w:rsid w:val="643A1500"/>
    <w:rsid w:val="64608F53"/>
    <w:rsid w:val="646FAA5F"/>
    <w:rsid w:val="6495B2EF"/>
    <w:rsid w:val="649A973F"/>
    <w:rsid w:val="64A000C7"/>
    <w:rsid w:val="64CC7221"/>
    <w:rsid w:val="64DE3989"/>
    <w:rsid w:val="64E167A5"/>
    <w:rsid w:val="64E4A4A9"/>
    <w:rsid w:val="65121507"/>
    <w:rsid w:val="65294B77"/>
    <w:rsid w:val="655C703A"/>
    <w:rsid w:val="6570963E"/>
    <w:rsid w:val="65936DED"/>
    <w:rsid w:val="65BB5EE2"/>
    <w:rsid w:val="65CD9E41"/>
    <w:rsid w:val="65D59AA6"/>
    <w:rsid w:val="6665E5AE"/>
    <w:rsid w:val="66730DB4"/>
    <w:rsid w:val="6673F7CA"/>
    <w:rsid w:val="66886F6F"/>
    <w:rsid w:val="669A9BCD"/>
    <w:rsid w:val="66AE352E"/>
    <w:rsid w:val="66AEA088"/>
    <w:rsid w:val="66AEC88F"/>
    <w:rsid w:val="66B07DDC"/>
    <w:rsid w:val="66B57825"/>
    <w:rsid w:val="66CA81C9"/>
    <w:rsid w:val="66D27A59"/>
    <w:rsid w:val="66D814F2"/>
    <w:rsid w:val="66E0A062"/>
    <w:rsid w:val="66FAD3BB"/>
    <w:rsid w:val="67006628"/>
    <w:rsid w:val="6706BE0E"/>
    <w:rsid w:val="6716AA26"/>
    <w:rsid w:val="6718822F"/>
    <w:rsid w:val="671EB61E"/>
    <w:rsid w:val="673A4B26"/>
    <w:rsid w:val="67517803"/>
    <w:rsid w:val="6777815C"/>
    <w:rsid w:val="677C4E0F"/>
    <w:rsid w:val="678C4AA5"/>
    <w:rsid w:val="679EABD3"/>
    <w:rsid w:val="67CF8072"/>
    <w:rsid w:val="67DBFA56"/>
    <w:rsid w:val="67DFFC63"/>
    <w:rsid w:val="67E0C859"/>
    <w:rsid w:val="68013F8E"/>
    <w:rsid w:val="681FC723"/>
    <w:rsid w:val="682382C5"/>
    <w:rsid w:val="683C3DE5"/>
    <w:rsid w:val="6846D84A"/>
    <w:rsid w:val="687C3127"/>
    <w:rsid w:val="6891C02B"/>
    <w:rsid w:val="68A37DD0"/>
    <w:rsid w:val="68AC4F59"/>
    <w:rsid w:val="68B67FC2"/>
    <w:rsid w:val="68D358BE"/>
    <w:rsid w:val="68DAA647"/>
    <w:rsid w:val="68E3EE2A"/>
    <w:rsid w:val="691B02B0"/>
    <w:rsid w:val="69245C8D"/>
    <w:rsid w:val="692912C8"/>
    <w:rsid w:val="69580EBD"/>
    <w:rsid w:val="6968D199"/>
    <w:rsid w:val="696C880B"/>
    <w:rsid w:val="696DBE12"/>
    <w:rsid w:val="6977C209"/>
    <w:rsid w:val="698A09A5"/>
    <w:rsid w:val="698CE0F9"/>
    <w:rsid w:val="69AB0D75"/>
    <w:rsid w:val="69B60188"/>
    <w:rsid w:val="69CCDD32"/>
    <w:rsid w:val="69D7D286"/>
    <w:rsid w:val="69DDD380"/>
    <w:rsid w:val="69F9EE64"/>
    <w:rsid w:val="6A021968"/>
    <w:rsid w:val="6A1185E0"/>
    <w:rsid w:val="6A143B41"/>
    <w:rsid w:val="6A3176E5"/>
    <w:rsid w:val="6A318AA7"/>
    <w:rsid w:val="6A354CF5"/>
    <w:rsid w:val="6A4485B7"/>
    <w:rsid w:val="6A53152F"/>
    <w:rsid w:val="6A6219D5"/>
    <w:rsid w:val="6A66AF08"/>
    <w:rsid w:val="6A72B595"/>
    <w:rsid w:val="6A7BC6CA"/>
    <w:rsid w:val="6A882AD7"/>
    <w:rsid w:val="6AAD619E"/>
    <w:rsid w:val="6AB23EC1"/>
    <w:rsid w:val="6ABE21AC"/>
    <w:rsid w:val="6ABE8127"/>
    <w:rsid w:val="6ABFD812"/>
    <w:rsid w:val="6AF1A268"/>
    <w:rsid w:val="6AFD94D1"/>
    <w:rsid w:val="6B24C8BC"/>
    <w:rsid w:val="6B5CEC5E"/>
    <w:rsid w:val="6BBAAD22"/>
    <w:rsid w:val="6BC59CF4"/>
    <w:rsid w:val="6BD476F3"/>
    <w:rsid w:val="6BD5435B"/>
    <w:rsid w:val="6BDAC418"/>
    <w:rsid w:val="6BDDF6BB"/>
    <w:rsid w:val="6BE19806"/>
    <w:rsid w:val="6C08C956"/>
    <w:rsid w:val="6C169156"/>
    <w:rsid w:val="6C1DA4E3"/>
    <w:rsid w:val="6C57D827"/>
    <w:rsid w:val="6C5C7011"/>
    <w:rsid w:val="6C82B296"/>
    <w:rsid w:val="6CB924DA"/>
    <w:rsid w:val="6CC95C38"/>
    <w:rsid w:val="6CD78099"/>
    <w:rsid w:val="6CE2252C"/>
    <w:rsid w:val="6CF4062C"/>
    <w:rsid w:val="6D22166C"/>
    <w:rsid w:val="6D289D8B"/>
    <w:rsid w:val="6D35D8E9"/>
    <w:rsid w:val="6D35F4B6"/>
    <w:rsid w:val="6D651EE4"/>
    <w:rsid w:val="6D69C048"/>
    <w:rsid w:val="6DA5C647"/>
    <w:rsid w:val="6DC51BFE"/>
    <w:rsid w:val="6DDB83AA"/>
    <w:rsid w:val="6DE3E330"/>
    <w:rsid w:val="6DF1D435"/>
    <w:rsid w:val="6E0FB5C4"/>
    <w:rsid w:val="6E2E6545"/>
    <w:rsid w:val="6E345CAF"/>
    <w:rsid w:val="6E3BDA2B"/>
    <w:rsid w:val="6E51FCD4"/>
    <w:rsid w:val="6E55C883"/>
    <w:rsid w:val="6E57709D"/>
    <w:rsid w:val="6E67B5B3"/>
    <w:rsid w:val="6E6C4E06"/>
    <w:rsid w:val="6E7F303B"/>
    <w:rsid w:val="6EACD5B4"/>
    <w:rsid w:val="6EE99ABD"/>
    <w:rsid w:val="6F1D03F7"/>
    <w:rsid w:val="6F2A1D4E"/>
    <w:rsid w:val="6F2B8A38"/>
    <w:rsid w:val="6F2D3C3D"/>
    <w:rsid w:val="6F3162AB"/>
    <w:rsid w:val="6F55690D"/>
    <w:rsid w:val="6F7F0012"/>
    <w:rsid w:val="6F8D305A"/>
    <w:rsid w:val="6F94860C"/>
    <w:rsid w:val="6F95A2EF"/>
    <w:rsid w:val="6F99105B"/>
    <w:rsid w:val="6F9E623F"/>
    <w:rsid w:val="6FA3B806"/>
    <w:rsid w:val="6FA78AC9"/>
    <w:rsid w:val="6FAC00DC"/>
    <w:rsid w:val="6FB76E36"/>
    <w:rsid w:val="6FB9012D"/>
    <w:rsid w:val="6FB99B77"/>
    <w:rsid w:val="6FD47054"/>
    <w:rsid w:val="6FDF1F70"/>
    <w:rsid w:val="701B1E9D"/>
    <w:rsid w:val="70219CBB"/>
    <w:rsid w:val="702723B8"/>
    <w:rsid w:val="7027D69A"/>
    <w:rsid w:val="70302D09"/>
    <w:rsid w:val="703AB475"/>
    <w:rsid w:val="70476134"/>
    <w:rsid w:val="7051A51D"/>
    <w:rsid w:val="70606CCF"/>
    <w:rsid w:val="70619CFB"/>
    <w:rsid w:val="7064275B"/>
    <w:rsid w:val="706BC161"/>
    <w:rsid w:val="707685A8"/>
    <w:rsid w:val="708ABB3C"/>
    <w:rsid w:val="7098F025"/>
    <w:rsid w:val="709FAE72"/>
    <w:rsid w:val="70AFD22F"/>
    <w:rsid w:val="70B67C59"/>
    <w:rsid w:val="70B6A1D5"/>
    <w:rsid w:val="70C7F3CD"/>
    <w:rsid w:val="70CB6C5B"/>
    <w:rsid w:val="70D38C59"/>
    <w:rsid w:val="70DD533B"/>
    <w:rsid w:val="70F3AEF4"/>
    <w:rsid w:val="713F29B4"/>
    <w:rsid w:val="714B794D"/>
    <w:rsid w:val="7155F805"/>
    <w:rsid w:val="715811F9"/>
    <w:rsid w:val="7159D99A"/>
    <w:rsid w:val="717DA179"/>
    <w:rsid w:val="71998983"/>
    <w:rsid w:val="71B92F53"/>
    <w:rsid w:val="71CAC43B"/>
    <w:rsid w:val="71E19012"/>
    <w:rsid w:val="71E27137"/>
    <w:rsid w:val="720CA7B8"/>
    <w:rsid w:val="7224C106"/>
    <w:rsid w:val="723CA636"/>
    <w:rsid w:val="723CACAF"/>
    <w:rsid w:val="72646E63"/>
    <w:rsid w:val="7271553B"/>
    <w:rsid w:val="72AB27E9"/>
    <w:rsid w:val="72B68716"/>
    <w:rsid w:val="72BB4415"/>
    <w:rsid w:val="72BE0AE6"/>
    <w:rsid w:val="72CF378B"/>
    <w:rsid w:val="72D38FEA"/>
    <w:rsid w:val="732E113A"/>
    <w:rsid w:val="734F4203"/>
    <w:rsid w:val="735E4DD8"/>
    <w:rsid w:val="73645819"/>
    <w:rsid w:val="7389FFAD"/>
    <w:rsid w:val="738D0C7E"/>
    <w:rsid w:val="7394DB30"/>
    <w:rsid w:val="73D753A5"/>
    <w:rsid w:val="73F39A6A"/>
    <w:rsid w:val="74042023"/>
    <w:rsid w:val="74058B03"/>
    <w:rsid w:val="74557F34"/>
    <w:rsid w:val="7468A5DC"/>
    <w:rsid w:val="746C2570"/>
    <w:rsid w:val="74A77FCF"/>
    <w:rsid w:val="74B1379B"/>
    <w:rsid w:val="74CD8DE9"/>
    <w:rsid w:val="74D8B66D"/>
    <w:rsid w:val="750289A2"/>
    <w:rsid w:val="750AB4A5"/>
    <w:rsid w:val="750B8444"/>
    <w:rsid w:val="7569386B"/>
    <w:rsid w:val="7578021E"/>
    <w:rsid w:val="757DD803"/>
    <w:rsid w:val="75928578"/>
    <w:rsid w:val="75A44C61"/>
    <w:rsid w:val="75CBE9B9"/>
    <w:rsid w:val="75D0F58B"/>
    <w:rsid w:val="75DEF320"/>
    <w:rsid w:val="75E16510"/>
    <w:rsid w:val="75E75E16"/>
    <w:rsid w:val="75FD063A"/>
    <w:rsid w:val="7613D172"/>
    <w:rsid w:val="763611EA"/>
    <w:rsid w:val="764B2708"/>
    <w:rsid w:val="76601003"/>
    <w:rsid w:val="766035E7"/>
    <w:rsid w:val="767A1BD2"/>
    <w:rsid w:val="768266CA"/>
    <w:rsid w:val="76AE3C91"/>
    <w:rsid w:val="76B540F4"/>
    <w:rsid w:val="76E61A7D"/>
    <w:rsid w:val="76F2C628"/>
    <w:rsid w:val="76FC5A1D"/>
    <w:rsid w:val="772460C5"/>
    <w:rsid w:val="77292165"/>
    <w:rsid w:val="77316997"/>
    <w:rsid w:val="7739AEFF"/>
    <w:rsid w:val="7762FF3A"/>
    <w:rsid w:val="77901750"/>
    <w:rsid w:val="77B2479D"/>
    <w:rsid w:val="77B6A669"/>
    <w:rsid w:val="77BA9F27"/>
    <w:rsid w:val="77BE074F"/>
    <w:rsid w:val="77C99EE7"/>
    <w:rsid w:val="77CE010D"/>
    <w:rsid w:val="77D6927F"/>
    <w:rsid w:val="77E86F32"/>
    <w:rsid w:val="77EA1878"/>
    <w:rsid w:val="7803AA5F"/>
    <w:rsid w:val="7808A842"/>
    <w:rsid w:val="7821AA8D"/>
    <w:rsid w:val="783E0150"/>
    <w:rsid w:val="783EB02C"/>
    <w:rsid w:val="7865F1E2"/>
    <w:rsid w:val="787F9A86"/>
    <w:rsid w:val="789C7594"/>
    <w:rsid w:val="78C46625"/>
    <w:rsid w:val="78F1BE0B"/>
    <w:rsid w:val="7904FA98"/>
    <w:rsid w:val="79243E11"/>
    <w:rsid w:val="79428FA5"/>
    <w:rsid w:val="79455ECA"/>
    <w:rsid w:val="7945D53F"/>
    <w:rsid w:val="7956DEF0"/>
    <w:rsid w:val="795BD854"/>
    <w:rsid w:val="7960C292"/>
    <w:rsid w:val="7970C187"/>
    <w:rsid w:val="7983B075"/>
    <w:rsid w:val="79C6910D"/>
    <w:rsid w:val="79CB4307"/>
    <w:rsid w:val="79CC7349"/>
    <w:rsid w:val="79E141BF"/>
    <w:rsid w:val="79E7DA68"/>
    <w:rsid w:val="7A1A3AC1"/>
    <w:rsid w:val="7A1AC77C"/>
    <w:rsid w:val="7A239247"/>
    <w:rsid w:val="7A462260"/>
    <w:rsid w:val="7A4E4D29"/>
    <w:rsid w:val="7A5BB7D5"/>
    <w:rsid w:val="7A66D29F"/>
    <w:rsid w:val="7A67D9D3"/>
    <w:rsid w:val="7A685760"/>
    <w:rsid w:val="7A6BEE5E"/>
    <w:rsid w:val="7A6DE789"/>
    <w:rsid w:val="7A732950"/>
    <w:rsid w:val="7A793CE1"/>
    <w:rsid w:val="7A7C0410"/>
    <w:rsid w:val="7AAD2D9D"/>
    <w:rsid w:val="7AED90B1"/>
    <w:rsid w:val="7AF8F97B"/>
    <w:rsid w:val="7B1BB64C"/>
    <w:rsid w:val="7B34DC32"/>
    <w:rsid w:val="7B3E7D5A"/>
    <w:rsid w:val="7B51C6FC"/>
    <w:rsid w:val="7B545ADA"/>
    <w:rsid w:val="7B57D2EA"/>
    <w:rsid w:val="7B686F7C"/>
    <w:rsid w:val="7B74405E"/>
    <w:rsid w:val="7B8DD71B"/>
    <w:rsid w:val="7B998CD9"/>
    <w:rsid w:val="7BC40FEA"/>
    <w:rsid w:val="7BCC32B1"/>
    <w:rsid w:val="7BD58893"/>
    <w:rsid w:val="7BD9C510"/>
    <w:rsid w:val="7BF02291"/>
    <w:rsid w:val="7BF0BB5D"/>
    <w:rsid w:val="7C1806A4"/>
    <w:rsid w:val="7C19E329"/>
    <w:rsid w:val="7C43D3FA"/>
    <w:rsid w:val="7C5FC070"/>
    <w:rsid w:val="7C627EAA"/>
    <w:rsid w:val="7C6C172B"/>
    <w:rsid w:val="7C75F6B6"/>
    <w:rsid w:val="7C7D144A"/>
    <w:rsid w:val="7C8E6098"/>
    <w:rsid w:val="7C94852E"/>
    <w:rsid w:val="7C9C4CD3"/>
    <w:rsid w:val="7CCA2D2C"/>
    <w:rsid w:val="7CEB3570"/>
    <w:rsid w:val="7D01D4D1"/>
    <w:rsid w:val="7D187D0C"/>
    <w:rsid w:val="7D1A552B"/>
    <w:rsid w:val="7D25CB03"/>
    <w:rsid w:val="7D3DCCD6"/>
    <w:rsid w:val="7D401D09"/>
    <w:rsid w:val="7D5902A8"/>
    <w:rsid w:val="7D5C2017"/>
    <w:rsid w:val="7D760D9A"/>
    <w:rsid w:val="7D90E883"/>
    <w:rsid w:val="7D97563B"/>
    <w:rsid w:val="7DA32541"/>
    <w:rsid w:val="7DCD47F7"/>
    <w:rsid w:val="7DD71574"/>
    <w:rsid w:val="7DF52D6A"/>
    <w:rsid w:val="7DF81315"/>
    <w:rsid w:val="7E08AFF9"/>
    <w:rsid w:val="7E08F11D"/>
    <w:rsid w:val="7E1AA781"/>
    <w:rsid w:val="7E3F212A"/>
    <w:rsid w:val="7E4475CE"/>
    <w:rsid w:val="7E508E09"/>
    <w:rsid w:val="7E662050"/>
    <w:rsid w:val="7E92B77D"/>
    <w:rsid w:val="7EA1AA05"/>
    <w:rsid w:val="7EA76463"/>
    <w:rsid w:val="7EAE5BC1"/>
    <w:rsid w:val="7EB3EECB"/>
    <w:rsid w:val="7EBB3F5C"/>
    <w:rsid w:val="7ED9574F"/>
    <w:rsid w:val="7EDF7F7A"/>
    <w:rsid w:val="7F01B2B2"/>
    <w:rsid w:val="7F021A7C"/>
    <w:rsid w:val="7F0D8F36"/>
    <w:rsid w:val="7F1C7039"/>
    <w:rsid w:val="7F2EA8E6"/>
    <w:rsid w:val="7F49D2B4"/>
    <w:rsid w:val="7F50EF76"/>
    <w:rsid w:val="7F605273"/>
    <w:rsid w:val="7F6451A1"/>
    <w:rsid w:val="7F69833F"/>
    <w:rsid w:val="7F6AA081"/>
    <w:rsid w:val="7F74D41E"/>
    <w:rsid w:val="7F7F2FF5"/>
    <w:rsid w:val="7F99ECC0"/>
    <w:rsid w:val="7FABAC87"/>
    <w:rsid w:val="7FB1F154"/>
    <w:rsid w:val="7FD2740C"/>
    <w:rsid w:val="7FF91F17"/>
    <w:rsid w:val="7FFCE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3EE5"/>
  <w15:chartTrackingRefBased/>
  <w15:docId w15:val="{4942899A-90A7-43A6-833B-A3252C08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4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4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0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5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1B"/>
    <w:rPr>
      <w:rFonts w:ascii="Times New Roman" w:hAnsi="Times New Roman" w:cs="Times New Roman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430C8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801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E14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8C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148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2F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77044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1600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5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6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D0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deratest.sharepoint.com/:w:/s/Engineering/EZIuSuJ9eSZOkbCfu0HEa6AByPTaV0ixTfSXeDg7153IvQ?e=oonPwj" TargetMode="Externa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09DC29510D641B8893C8C3A522FDD" ma:contentTypeVersion="16" ma:contentTypeDescription="Create a new document." ma:contentTypeScope="" ma:versionID="70766371f4a4b80506f89317f4536aaf">
  <xsd:schema xmlns:xsd="http://www.w3.org/2001/XMLSchema" xmlns:xs="http://www.w3.org/2001/XMLSchema" xmlns:p="http://schemas.microsoft.com/office/2006/metadata/properties" xmlns:ns1="http://schemas.microsoft.com/sharepoint/v3" xmlns:ns2="80d929af-766e-4194-acd2-007689c49eea" xmlns:ns3="f30c9d81-c5a3-430f-9444-9b642a7b6494" targetNamespace="http://schemas.microsoft.com/office/2006/metadata/properties" ma:root="true" ma:fieldsID="613ece65a6e3fddfca335778cfeefaaf" ns1:_="" ns2:_="" ns3:_="">
    <xsd:import namespace="http://schemas.microsoft.com/sharepoint/v3"/>
    <xsd:import namespace="80d929af-766e-4194-acd2-007689c49eea"/>
    <xsd:import namespace="f30c9d81-c5a3-430f-9444-9b642a7b6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Uploaded_x0020_Time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929af-766e-4194-acd2-007689c49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Uploaded_x0020_Time" ma:index="16" nillable="true" ma:displayName="Uploaded Time" ma:format="DateOnly" ma:internalName="Uploaded_x0020_Time">
      <xsd:simpleType>
        <xsd:restriction base="dms:DateTim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9d81-c5a3-430f-9444-9b642a7b6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Uploaded_x0020_Time xmlns="80d929af-766e-4194-acd2-007689c49eea" xsi:nil="true"/>
    <_ip_UnifiedCompliancePolicyProperties xmlns="http://schemas.microsoft.com/sharepoint/v3" xsi:nil="true"/>
    <SharedWithUsers xmlns="f30c9d81-c5a3-430f-9444-9b642a7b6494">
      <UserInfo>
        <DisplayName>Donald Thibeau</DisplayName>
        <AccountId>31</AccountId>
        <AccountType/>
      </UserInfo>
      <UserInfo>
        <DisplayName>Cooper Kunz</DisplayName>
        <AccountId>235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E810106-2910-486A-B0A2-C86CC2DEF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d929af-766e-4194-acd2-007689c49eea"/>
    <ds:schemaRef ds:uri="f30c9d81-c5a3-430f-9444-9b642a7b6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18529-0005-4F60-9067-199CA1277F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B8CE0-AFD1-2C42-8398-9CBD0D1CD4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99F6DB-9412-4066-B31B-98C8DE2F8D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0d929af-766e-4194-acd2-007689c49eea"/>
    <ds:schemaRef ds:uri="f30c9d81-c5a3-430f-9444-9b642a7b6494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27.xml><?xml version="1.0" encoding="utf-8"?>
<clbl:labelList xmlns:clbl="http://schemas.microsoft.com/office/2020/mipLabelMetadata"/>
</file>

<file path=docMetadata/LabelInfo28.xml><?xml version="1.0" encoding="utf-8"?>
<clbl:labelList xmlns:clbl="http://schemas.microsoft.com/office/2020/mipLabelMetadata"/>
</file>

<file path=docMetadata/LabelInfo29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30.xml><?xml version="1.0" encoding="utf-8"?>
<clbl:labelList xmlns:clbl="http://schemas.microsoft.com/office/2020/mipLabelMetadata"/>
</file>

<file path=docMetadata/LabelInfo31.xml><?xml version="1.0" encoding="utf-8"?>
<clbl:labelList xmlns:clbl="http://schemas.microsoft.com/office/2020/mipLabelMetadata"/>
</file>

<file path=docMetadata/LabelInfo32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2748</Words>
  <Characters>15664</Characters>
  <Application>Microsoft Office Word</Application>
  <DocSecurity>0</DocSecurity>
  <Lines>130</Lines>
  <Paragraphs>36</Paragraphs>
  <ScaleCrop>false</ScaleCrop>
  <Company/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Qiu</dc:creator>
  <cp:keywords/>
  <dc:description/>
  <cp:lastModifiedBy>Qian Qiu</cp:lastModifiedBy>
  <cp:revision>4</cp:revision>
  <dcterms:created xsi:type="dcterms:W3CDTF">2021-01-06T16:38:00Z</dcterms:created>
  <dcterms:modified xsi:type="dcterms:W3CDTF">2021-01-07T16:16:00Z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0x010100B4409DC29510D641B8893C8C3A522FDD</vt:lpwstr>
  </property>
</Properties>
</file>